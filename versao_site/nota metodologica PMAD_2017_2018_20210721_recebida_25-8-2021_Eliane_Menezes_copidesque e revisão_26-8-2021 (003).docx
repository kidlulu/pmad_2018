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E0" w:rsidRDefault="00563664" w:rsidP="00F65D9F">
      <w:pPr>
        <w:ind w:firstLine="708"/>
        <w:jc w:val="both"/>
      </w:pPr>
      <w:r>
        <w:t>A Pesquisa M</w:t>
      </w:r>
      <w:r w:rsidR="00E07A54">
        <w:t>etropolitana</w:t>
      </w:r>
      <w:r>
        <w:t xml:space="preserve"> por Amostra de Domicílios</w:t>
      </w:r>
      <w:del w:id="0" w:author="Usuario" w:date="2021-08-25T13:57:00Z">
        <w:r w:rsidR="003B443C" w:rsidDel="00386000">
          <w:delText>–</w:delText>
        </w:r>
      </w:del>
      <w:ins w:id="1" w:author="Usuario" w:date="2021-08-25T13:57:00Z">
        <w:r w:rsidR="00386000">
          <w:t>(</w:t>
        </w:r>
      </w:ins>
      <w:r w:rsidR="003B443C">
        <w:t>PMAD</w:t>
      </w:r>
      <w:ins w:id="2" w:author="Usuario" w:date="2021-08-25T13:57:00Z">
        <w:r w:rsidR="00386000">
          <w:t>)</w:t>
        </w:r>
      </w:ins>
      <w:r>
        <w:t xml:space="preserve"> tem como objetivo fornecer uma base de dados </w:t>
      </w:r>
      <w:r w:rsidR="00847861">
        <w:t xml:space="preserve">abrangendo os </w:t>
      </w:r>
      <w:r>
        <w:t>aspectos s</w:t>
      </w:r>
      <w:r w:rsidR="00847861">
        <w:t>o</w:t>
      </w:r>
      <w:r>
        <w:t xml:space="preserve">cioeconômicos dos municípios que compõem a denominada </w:t>
      </w:r>
      <w:r w:rsidR="00C0403A">
        <w:t xml:space="preserve">Periferia </w:t>
      </w:r>
      <w:r>
        <w:t>Metropolitana de Brasília</w:t>
      </w:r>
      <w:r w:rsidR="00D42E18">
        <w:t xml:space="preserve"> </w:t>
      </w:r>
      <w:del w:id="3" w:author="Usuario" w:date="2021-08-25T13:57:00Z">
        <w:r w:rsidR="00D42E18" w:rsidDel="00386000">
          <w:delText>-</w:delText>
        </w:r>
      </w:del>
      <w:r w:rsidR="00D42E18">
        <w:t xml:space="preserve"> </w:t>
      </w:r>
      <w:ins w:id="4" w:author="Usuario" w:date="2021-08-25T13:58:00Z">
        <w:r w:rsidR="00386000">
          <w:t>(</w:t>
        </w:r>
      </w:ins>
      <w:r w:rsidR="00C0403A">
        <w:t>P</w:t>
      </w:r>
      <w:r w:rsidR="00D42E18">
        <w:t>MB</w:t>
      </w:r>
      <w:ins w:id="5" w:author="Usuario" w:date="2021-08-25T13:58:00Z">
        <w:r w:rsidR="00386000">
          <w:t>)</w:t>
        </w:r>
      </w:ins>
      <w:r w:rsidR="003B443C">
        <w:rPr>
          <w:rStyle w:val="Refdenotaderodap"/>
        </w:rPr>
        <w:footnoteReference w:id="1"/>
      </w:r>
      <w:r>
        <w:t xml:space="preserve">. </w:t>
      </w:r>
      <w:r w:rsidR="001A4B7C">
        <w:t xml:space="preserve">A PMB é </w:t>
      </w:r>
      <w:r w:rsidR="00A1157E">
        <w:t>composta por 12 municípios goianos que fazem fronteira</w:t>
      </w:r>
      <w:r w:rsidR="00557B1F">
        <w:t xml:space="preserve"> ou </w:t>
      </w:r>
      <w:r w:rsidR="00F14BDA">
        <w:t xml:space="preserve">estão </w:t>
      </w:r>
      <w:r w:rsidR="00557B1F">
        <w:t>muito próximos a</w:t>
      </w:r>
      <w:r w:rsidR="00A1157E">
        <w:t>o Distrito Federal e que supostamente possu</w:t>
      </w:r>
      <w:r w:rsidR="00FC1E6D">
        <w:t xml:space="preserve">em </w:t>
      </w:r>
      <w:r w:rsidR="00A1157E">
        <w:t>alto nível de integração com o D</w:t>
      </w:r>
      <w:ins w:id="9" w:author="Usuario" w:date="2021-08-25T13:58:00Z">
        <w:r w:rsidR="00386000">
          <w:t xml:space="preserve">istrito </w:t>
        </w:r>
      </w:ins>
      <w:r w:rsidR="00A1157E">
        <w:t>F</w:t>
      </w:r>
      <w:ins w:id="10" w:author="Usuario" w:date="2021-08-25T13:58:00Z">
        <w:r w:rsidR="00386000">
          <w:t>ederal</w:t>
        </w:r>
      </w:ins>
      <w:r w:rsidR="00A1157E">
        <w:t>. Esses municípios são: Águas Lindas</w:t>
      </w:r>
      <w:r w:rsidR="000C4099">
        <w:t xml:space="preserve"> de Goiás</w:t>
      </w:r>
      <w:r w:rsidR="00A1157E">
        <w:t>, Alexânia, Cidade Ocidental, Cocalzinho de Goiás, Cristalina, Formosa, Luziânia, Novo Gama, Padre Bernardo, Planaltina, Santo Antônio do Descoberto e Valparaíso de Goiás.</w:t>
      </w:r>
    </w:p>
    <w:p w:rsidR="00A1157E" w:rsidRDefault="00D967E0" w:rsidP="00F65D9F">
      <w:pPr>
        <w:ind w:firstLine="708"/>
        <w:jc w:val="both"/>
      </w:pPr>
      <w:r>
        <w:t>Em virtude de restrição orçamentária, os municípios abrangidos pela PMAD não puderam ser realizados em sua totalidade</w:t>
      </w:r>
      <w:r w:rsidR="000F75F6">
        <w:t xml:space="preserve"> em uma única referência de tempo</w:t>
      </w:r>
      <w:r>
        <w:t xml:space="preserve">, </w:t>
      </w:r>
      <w:ins w:id="11" w:author="Usuario" w:date="2021-08-25T13:59:00Z">
        <w:r w:rsidR="00386000">
          <w:t xml:space="preserve">por isso foi </w:t>
        </w:r>
      </w:ins>
      <w:del w:id="12" w:author="Usuario" w:date="2021-08-25T13:59:00Z">
        <w:r w:rsidDel="00386000">
          <w:delText xml:space="preserve">sendo </w:delText>
        </w:r>
      </w:del>
      <w:r>
        <w:t>necessário dividi-los</w:t>
      </w:r>
      <w:r w:rsidR="000F75F6">
        <w:t>:</w:t>
      </w:r>
      <w:r>
        <w:t xml:space="preserve"> sete foram realizados em </w:t>
      </w:r>
      <w:r w:rsidRPr="00550075">
        <w:t>2017</w:t>
      </w:r>
      <w:ins w:id="13" w:author="Luiz Rubens Camara de Araujo" w:date="2021-08-31T09:50:00Z">
        <w:r w:rsidR="005A3760">
          <w:rPr>
            <w:rStyle w:val="Refdenotaderodap"/>
          </w:rPr>
          <w:footnoteReference w:id="2"/>
        </w:r>
      </w:ins>
      <w:bookmarkStart w:id="16" w:name="_GoBack"/>
      <w:bookmarkEnd w:id="16"/>
      <w:r w:rsidRPr="00550075">
        <w:t xml:space="preserve"> e cinco em 2018. </w:t>
      </w:r>
      <w:r w:rsidR="005E7BA1" w:rsidRPr="00550075">
        <w:t>A PMAD</w:t>
      </w:r>
      <w:r w:rsidR="000F75F6">
        <w:t>, em</w:t>
      </w:r>
      <w:r w:rsidR="005E7BA1" w:rsidRPr="00550075">
        <w:t xml:space="preserve"> 2017</w:t>
      </w:r>
      <w:r w:rsidR="000F75F6">
        <w:t>,</w:t>
      </w:r>
      <w:r w:rsidR="005E7BA1" w:rsidRPr="00550075">
        <w:t xml:space="preserve"> abrangeu somente os municípios de Alexânia, Cidade Ocidental, Cristalina, Formosa, Luziânia, Novo Gama e Santo Antônio do Descoberto. </w:t>
      </w:r>
      <w:r w:rsidR="000F75F6">
        <w:t>E</w:t>
      </w:r>
      <w:r w:rsidR="005E7BA1" w:rsidRPr="00550075">
        <w:t>m 2018, a PMAD inclui</w:t>
      </w:r>
      <w:ins w:id="17" w:author="Usuario" w:date="2021-08-25T14:00:00Z">
        <w:r w:rsidR="00386000">
          <w:t>u</w:t>
        </w:r>
      </w:ins>
      <w:r w:rsidR="001E3691" w:rsidRPr="00550075">
        <w:t xml:space="preserve"> os municípios de </w:t>
      </w:r>
      <w:r w:rsidR="00561FD2" w:rsidRPr="00550075">
        <w:t>Águas Lindas de Goiás, Cocalzinho de Goiás, Padre Bernardo, Planaltina e Valparaíso de Goiás</w:t>
      </w:r>
      <w:r w:rsidR="001E3691" w:rsidRPr="00550075">
        <w:t>.</w:t>
      </w:r>
      <w:r w:rsidR="008E417B" w:rsidRPr="00550075">
        <w:t xml:space="preserve"> O cálculo amostral foi realizado</w:t>
      </w:r>
      <w:r w:rsidR="00386000">
        <w:t xml:space="preserve"> </w:t>
      </w:r>
      <w:r w:rsidR="0008193A" w:rsidRPr="00550075">
        <w:t>de forma a garantir consistência estatístic</w:t>
      </w:r>
      <w:r w:rsidR="007A4272" w:rsidRPr="00550075">
        <w:t xml:space="preserve">a para </w:t>
      </w:r>
      <w:r w:rsidR="0078190E" w:rsidRPr="00550075">
        <w:t>o</w:t>
      </w:r>
      <w:r w:rsidR="008E417B" w:rsidRPr="00550075">
        <w:t>s distritos. Além dos distritos definidos pelo IBGE</w:t>
      </w:r>
      <w:r w:rsidR="005369DD" w:rsidRPr="00550075">
        <w:t>,</w:t>
      </w:r>
      <w:r w:rsidR="00386000">
        <w:t xml:space="preserve"> </w:t>
      </w:r>
      <w:r w:rsidR="005369DD" w:rsidRPr="00550075">
        <w:t xml:space="preserve">como </w:t>
      </w:r>
      <w:r w:rsidR="008E417B" w:rsidRPr="00550075">
        <w:t>Campos Lindos de Cristalina, Jardim Ingá</w:t>
      </w:r>
      <w:r w:rsidR="008E417B">
        <w:t xml:space="preserve"> de Luziânia e Girassol de Cocalzinho de Goiás, foram</w:t>
      </w:r>
      <w:r w:rsidR="005369DD">
        <w:t xml:space="preserve"> também </w:t>
      </w:r>
      <w:r w:rsidR="008E417B">
        <w:t>considerados</w:t>
      </w:r>
      <w:r w:rsidR="00386000">
        <w:t xml:space="preserve"> </w:t>
      </w:r>
      <w:r w:rsidR="008E417B">
        <w:t xml:space="preserve">os </w:t>
      </w:r>
      <w:r w:rsidR="005369DD">
        <w:t xml:space="preserve">seguintes </w:t>
      </w:r>
      <w:r w:rsidR="008E417B">
        <w:t>distritos</w:t>
      </w:r>
      <w:r w:rsidR="005369DD">
        <w:t xml:space="preserve"> não oficiais </w:t>
      </w:r>
      <w:r w:rsidR="001F6B2C">
        <w:t xml:space="preserve">estabelecidos </w:t>
      </w:r>
      <w:r w:rsidR="005369DD">
        <w:t xml:space="preserve">pela </w:t>
      </w:r>
      <w:ins w:id="18" w:author="Eliane Lopes de Menezes" w:date="2021-08-27T10:49:00Z">
        <w:r w:rsidR="006E15DE">
          <w:t>Companhia de Planejamento do Distrito Federal (</w:t>
        </w:r>
      </w:ins>
      <w:del w:id="19" w:author="Usuario" w:date="2021-08-25T14:01:00Z">
        <w:r w:rsidR="005369DD" w:rsidDel="00386000">
          <w:delText>C</w:delText>
        </w:r>
        <w:r w:rsidR="00187266" w:rsidDel="00386000">
          <w:delText>ODEPLAN</w:delText>
        </w:r>
      </w:del>
      <w:ins w:id="20" w:author="Usuario" w:date="2021-08-25T14:01:00Z">
        <w:r w:rsidR="00386000">
          <w:t>Codeplan</w:t>
        </w:r>
      </w:ins>
      <w:ins w:id="21" w:author="Eliane Lopes de Menezes" w:date="2021-08-27T10:49:00Z">
        <w:r w:rsidR="006E15DE">
          <w:t>)</w:t>
        </w:r>
      </w:ins>
      <w:r w:rsidR="008E417B">
        <w:t xml:space="preserve">, segundo </w:t>
      </w:r>
      <w:ins w:id="22" w:author="Usuario" w:date="2021-08-25T14:01:00Z">
        <w:r w:rsidR="00386000">
          <w:t xml:space="preserve">o </w:t>
        </w:r>
      </w:ins>
      <w:r w:rsidR="008E417B">
        <w:t>interesse das autoridades locais</w:t>
      </w:r>
      <w:r w:rsidR="005369DD">
        <w:t xml:space="preserve">: Monte Alto em Padre Bernardo, </w:t>
      </w:r>
      <w:proofErr w:type="spellStart"/>
      <w:r w:rsidR="005369DD">
        <w:t>Edilândia</w:t>
      </w:r>
      <w:proofErr w:type="spellEnd"/>
      <w:r w:rsidR="005369DD">
        <w:t xml:space="preserve"> em Cocalzinho de Goiás (unido com Girassol) e Jardim ABC em Cidade Ocidental.</w:t>
      </w:r>
    </w:p>
    <w:p w:rsidR="00530929" w:rsidRDefault="00563664" w:rsidP="00F65D9F">
      <w:pPr>
        <w:ind w:firstLine="708"/>
        <w:jc w:val="both"/>
      </w:pPr>
      <w:r>
        <w:t xml:space="preserve">O </w:t>
      </w:r>
      <w:r w:rsidR="00E41ECC">
        <w:t>esquema</w:t>
      </w:r>
      <w:r>
        <w:t xml:space="preserve"> amostral foi elaborado visando </w:t>
      </w:r>
      <w:del w:id="23" w:author="Usuario" w:date="2021-08-25T14:02:00Z">
        <w:r w:rsidDel="00386000">
          <w:delText xml:space="preserve">a </w:delText>
        </w:r>
      </w:del>
      <w:ins w:id="24" w:author="Usuario" w:date="2021-08-25T14:02:00Z">
        <w:r w:rsidR="00386000">
          <w:t xml:space="preserve">à </w:t>
        </w:r>
      </w:ins>
      <w:r>
        <w:t xml:space="preserve">divulgação dos resultados </w:t>
      </w:r>
      <w:del w:id="25" w:author="Usuario" w:date="2021-08-25T14:02:00Z">
        <w:r w:rsidDel="00386000">
          <w:delText>segun</w:delText>
        </w:r>
        <w:r w:rsidR="00FC1E6D" w:rsidDel="00386000">
          <w:delText xml:space="preserve">do </w:delText>
        </w:r>
      </w:del>
      <w:ins w:id="26" w:author="Usuario" w:date="2021-08-25T14:02:00Z">
        <w:r w:rsidR="00386000">
          <w:t xml:space="preserve">de acordo com </w:t>
        </w:r>
      </w:ins>
      <w:r w:rsidR="00FC1E6D">
        <w:t>a estratificação geográfica</w:t>
      </w:r>
      <w:r w:rsidR="001E469A">
        <w:t xml:space="preserve"> adotada</w:t>
      </w:r>
      <w:r w:rsidR="00FC1E6D">
        <w:t>, onde cada município</w:t>
      </w:r>
      <w:r w:rsidR="00DB5CEA">
        <w:t>/distrito</w:t>
      </w:r>
      <w:r w:rsidR="00D05061">
        <w:t xml:space="preserve"> da </w:t>
      </w:r>
      <w:r w:rsidR="00695B4E">
        <w:t>P</w:t>
      </w:r>
      <w:r w:rsidR="00D05061">
        <w:t>MB</w:t>
      </w:r>
      <w:r w:rsidR="00FC1E6D">
        <w:t xml:space="preserve"> compõe um estrato.</w:t>
      </w:r>
      <w:r w:rsidR="00386000">
        <w:t xml:space="preserve"> </w:t>
      </w:r>
      <w:r w:rsidR="00B1334B">
        <w:t>No</w:t>
      </w:r>
      <w:r w:rsidR="00F14BDA">
        <w:t>s</w:t>
      </w:r>
      <w:r w:rsidR="00386000">
        <w:t xml:space="preserve"> </w:t>
      </w:r>
      <w:r w:rsidR="00F14BDA">
        <w:t>Q</w:t>
      </w:r>
      <w:r w:rsidR="00B1334B">
        <w:t>uadro</w:t>
      </w:r>
      <w:r w:rsidR="00F14BDA">
        <w:t>s 1</w:t>
      </w:r>
      <w:r w:rsidR="00386000">
        <w:t xml:space="preserve"> </w:t>
      </w:r>
      <w:r w:rsidR="00F14BDA">
        <w:t>e 2</w:t>
      </w:r>
      <w:ins w:id="27" w:author="Usuario" w:date="2021-08-25T14:02:00Z">
        <w:r w:rsidR="00386000">
          <w:t>,</w:t>
        </w:r>
      </w:ins>
      <w:r w:rsidR="00F14BDA">
        <w:t xml:space="preserve"> </w:t>
      </w:r>
      <w:r w:rsidR="00DB5E50">
        <w:t>a seguir</w:t>
      </w:r>
      <w:r w:rsidR="00B1334B">
        <w:t xml:space="preserve">, </w:t>
      </w:r>
      <w:del w:id="28" w:author="Usuario" w:date="2021-08-26T11:28:00Z">
        <w:r w:rsidR="00B1334B" w:rsidDel="00A03DAC">
          <w:delText xml:space="preserve">estão </w:delText>
        </w:r>
      </w:del>
      <w:ins w:id="29" w:author="Usuario" w:date="2021-08-26T11:28:00Z">
        <w:r w:rsidR="00A03DAC">
          <w:t xml:space="preserve">está </w:t>
        </w:r>
      </w:ins>
      <w:r w:rsidR="00B1334B">
        <w:t>descrito</w:t>
      </w:r>
      <w:del w:id="30" w:author="Usuario" w:date="2021-08-26T11:29:00Z">
        <w:r w:rsidR="00B1334B" w:rsidDel="00A03DAC">
          <w:delText>s</w:delText>
        </w:r>
      </w:del>
      <w:r w:rsidR="00ED07F6">
        <w:t xml:space="preserve"> o</w:t>
      </w:r>
      <w:r w:rsidR="00386000">
        <w:t xml:space="preserve"> </w:t>
      </w:r>
      <w:r w:rsidR="00DB5E50">
        <w:t xml:space="preserve">tamanho </w:t>
      </w:r>
      <w:r w:rsidR="00DB5CEA">
        <w:t xml:space="preserve">amostral </w:t>
      </w:r>
      <w:r w:rsidR="00AC7E54">
        <w:t>d</w:t>
      </w:r>
      <w:r w:rsidR="00530929">
        <w:t xml:space="preserve">e </w:t>
      </w:r>
      <w:r w:rsidR="00DB5CEA">
        <w:t>unidades residenciais n</w:t>
      </w:r>
      <w:r w:rsidR="00530929">
        <w:t>a pesquisa PMAD</w:t>
      </w:r>
      <w:r w:rsidR="005369DD">
        <w:t xml:space="preserve"> em seus respectivos anos</w:t>
      </w:r>
      <w:r w:rsidR="00CA1866">
        <w:t>.</w:t>
      </w:r>
    </w:p>
    <w:p w:rsidR="008714E3" w:rsidRDefault="008714E3" w:rsidP="005E7BA1">
      <w:pPr>
        <w:jc w:val="both"/>
      </w:pPr>
    </w:p>
    <w:p w:rsidR="005E7BA1" w:rsidRDefault="005E7BA1" w:rsidP="005E7BA1">
      <w:pPr>
        <w:jc w:val="both"/>
      </w:pPr>
      <w:r>
        <w:t>Quadro 1: Amostra PMAD 2017.</w:t>
      </w:r>
    </w:p>
    <w:tbl>
      <w:tblPr>
        <w:tblW w:w="4088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7"/>
        <w:gridCol w:w="2220"/>
      </w:tblGrid>
      <w:tr w:rsidR="00CF2A91" w:rsidRPr="008B3CD9" w:rsidTr="00CF2A91">
        <w:trPr>
          <w:trHeight w:val="330"/>
          <w:jc w:val="center"/>
        </w:trPr>
        <w:tc>
          <w:tcPr>
            <w:tcW w:w="34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MUNICÍPIO/DISTRITO</w:t>
            </w:r>
          </w:p>
        </w:tc>
        <w:tc>
          <w:tcPr>
            <w:tcW w:w="160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F2A91" w:rsidRPr="00BA15D3" w:rsidRDefault="00CF2A91" w:rsidP="00A8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5D3">
              <w:rPr>
                <w:rFonts w:ascii="Calibri" w:eastAsia="Times New Roman" w:hAnsi="Calibri" w:cs="Calibri"/>
                <w:color w:val="000000"/>
                <w:lang w:eastAsia="pt-BR"/>
              </w:rPr>
              <w:t>PMAD 2017</w:t>
            </w:r>
          </w:p>
        </w:tc>
      </w:tr>
      <w:tr w:rsidR="00CF2A91" w:rsidRPr="008B3CD9" w:rsidTr="00CF2A91">
        <w:trPr>
          <w:trHeight w:val="315"/>
          <w:jc w:val="center"/>
        </w:trPr>
        <w:tc>
          <w:tcPr>
            <w:tcW w:w="34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5D3">
              <w:rPr>
                <w:rFonts w:ascii="Calibri" w:eastAsia="Times New Roman" w:hAnsi="Calibri" w:cs="Calibri"/>
                <w:color w:val="000000"/>
                <w:lang w:eastAsia="pt-BR"/>
              </w:rPr>
              <w:t>Amostra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Alexânia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500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Cidade Ocidental Sede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600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Cidade Ocidental Jardim ABC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500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Cristalina Sede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550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Cristalina Campos Lindos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500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Formosa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900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Luziânia Sede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782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Luziânia Jardim Ingá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498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Novo Gama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800</w:t>
            </w:r>
          </w:p>
        </w:tc>
      </w:tr>
      <w:tr w:rsidR="00CF2A91" w:rsidRPr="008B3CD9" w:rsidTr="00CF2A91">
        <w:trPr>
          <w:trHeight w:val="30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2A91" w:rsidRPr="00A319B4" w:rsidRDefault="00CF2A91" w:rsidP="0038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Santo</w:t>
            </w:r>
            <w:del w:id="31" w:author="Usuario" w:date="2021-08-25T14:03:00Z">
              <w:r w:rsidRPr="00A319B4" w:rsidDel="00386000">
                <w:rPr>
                  <w:rFonts w:ascii="Times New Roman" w:eastAsia="Times New Roman" w:hAnsi="Times New Roman" w:cs="Times New Roman"/>
                  <w:sz w:val="18"/>
                  <w:szCs w:val="18"/>
                  <w:lang w:eastAsia="pt-BR"/>
                </w:rPr>
                <w:delText xml:space="preserve">. </w:delText>
              </w:r>
            </w:del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Antônio</w:t>
            </w:r>
            <w:proofErr w:type="spellEnd"/>
            <w:r w:rsidRPr="00A319B4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do Descoberto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650</w:t>
            </w:r>
          </w:p>
        </w:tc>
      </w:tr>
      <w:tr w:rsidR="00CF2A91" w:rsidRPr="008B3CD9" w:rsidTr="00CF2A91">
        <w:trPr>
          <w:trHeight w:val="315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2A91" w:rsidRPr="00A319B4" w:rsidRDefault="00CF2A91" w:rsidP="00A83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F2A91" w:rsidRPr="00BA15D3" w:rsidRDefault="00CF2A91" w:rsidP="00A8315B">
            <w:pPr>
              <w:spacing w:after="0" w:line="240" w:lineRule="auto"/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6280</w:t>
            </w:r>
          </w:p>
        </w:tc>
      </w:tr>
    </w:tbl>
    <w:p w:rsidR="005E7BA1" w:rsidRDefault="00F14BDA" w:rsidP="005E7BA1">
      <w:pPr>
        <w:jc w:val="both"/>
      </w:pPr>
      <w:r>
        <w:t xml:space="preserve">Fonte: </w:t>
      </w:r>
      <w:del w:id="32" w:author="Usuario" w:date="2021-08-25T14:03:00Z">
        <w:r w:rsidR="00C0403A" w:rsidDel="00386000">
          <w:delText>CODEPLAN</w:delText>
        </w:r>
      </w:del>
      <w:ins w:id="33" w:author="Usuario" w:date="2021-08-25T14:03:00Z">
        <w:r w:rsidR="00386000">
          <w:t>Codeplan</w:t>
        </w:r>
      </w:ins>
      <w:r w:rsidR="00C0403A">
        <w:t>/DIEPS</w:t>
      </w:r>
      <w:r>
        <w:t>/GEDEG</w:t>
      </w:r>
      <w:del w:id="34" w:author="Usuario" w:date="2021-08-25T14:03:00Z">
        <w:r w:rsidR="00C0403A" w:rsidDel="00386000">
          <w:delText>.</w:delText>
        </w:r>
      </w:del>
    </w:p>
    <w:p w:rsidR="00C0403A" w:rsidRDefault="00C0403A"/>
    <w:p w:rsidR="009325F3" w:rsidRDefault="008B3CD9" w:rsidP="008B3CD9">
      <w:pPr>
        <w:jc w:val="both"/>
      </w:pPr>
      <w:r>
        <w:t xml:space="preserve">Quadro </w:t>
      </w:r>
      <w:r w:rsidR="005E7BA1">
        <w:t>2</w:t>
      </w:r>
      <w:r>
        <w:t>: Amostra PMAD 201</w:t>
      </w:r>
      <w:r w:rsidR="005E7352">
        <w:t>8</w:t>
      </w:r>
      <w:r>
        <w:t>.</w:t>
      </w:r>
    </w:p>
    <w:tbl>
      <w:tblPr>
        <w:tblW w:w="3934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9"/>
        <w:gridCol w:w="2156"/>
      </w:tblGrid>
      <w:tr w:rsidR="00093FD5" w:rsidRPr="005E7352" w:rsidTr="00CF2A91">
        <w:trPr>
          <w:trHeight w:val="300"/>
          <w:jc w:val="center"/>
        </w:trPr>
        <w:tc>
          <w:tcPr>
            <w:tcW w:w="338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3FD5" w:rsidRPr="00A319B4" w:rsidRDefault="00093FD5" w:rsidP="002A5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MUNICÍPIO/DISTRITO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093FD5" w:rsidRPr="00BA15D3" w:rsidRDefault="00093FD5" w:rsidP="002A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5D3">
              <w:rPr>
                <w:rFonts w:ascii="Calibri" w:eastAsia="Times New Roman" w:hAnsi="Calibri" w:cs="Calibri"/>
                <w:color w:val="000000"/>
                <w:lang w:eastAsia="pt-BR"/>
              </w:rPr>
              <w:t>PMAD 2018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3FD5" w:rsidRPr="00A319B4" w:rsidRDefault="00093FD5" w:rsidP="002A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93FD5" w:rsidRPr="00BA15D3" w:rsidRDefault="00093FD5" w:rsidP="002A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5D3">
              <w:rPr>
                <w:rFonts w:ascii="Calibri" w:eastAsia="Times New Roman" w:hAnsi="Calibri" w:cs="Calibri"/>
                <w:color w:val="000000"/>
                <w:lang w:eastAsia="pt-BR"/>
              </w:rPr>
              <w:t>Amostra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5E7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Águas Lindas de Goiás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1150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54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Cocalzinho de Goiás Sede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660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853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Cocalzinho de Goiás Girassol/</w:t>
            </w:r>
            <w:proofErr w:type="spellStart"/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Edilândia</w:t>
            </w:r>
            <w:proofErr w:type="spellEnd"/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660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54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Pe. Bernardo Sede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660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54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Pe. Bernardo Monte Alto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660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5E7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Planaltina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750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3FD5" w:rsidRPr="00A319B4" w:rsidRDefault="00093FD5" w:rsidP="005E7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Valparaíso de Goiás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1100</w:t>
            </w:r>
          </w:p>
        </w:tc>
      </w:tr>
      <w:tr w:rsidR="00093FD5" w:rsidRPr="005E7352" w:rsidTr="00CF2A91">
        <w:trPr>
          <w:trHeight w:val="300"/>
          <w:jc w:val="center"/>
        </w:trPr>
        <w:tc>
          <w:tcPr>
            <w:tcW w:w="3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3FD5" w:rsidRPr="00A319B4" w:rsidRDefault="00093FD5" w:rsidP="005E7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319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FD5" w:rsidRPr="00BA15D3" w:rsidRDefault="00093FD5" w:rsidP="00DB1EEF">
            <w:pPr>
              <w:spacing w:after="0" w:line="240" w:lineRule="auto"/>
              <w:ind w:right="918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BA15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5640</w:t>
            </w:r>
          </w:p>
        </w:tc>
      </w:tr>
    </w:tbl>
    <w:p w:rsidR="00C0403A" w:rsidRDefault="00C0403A" w:rsidP="00C0403A">
      <w:pPr>
        <w:jc w:val="both"/>
      </w:pPr>
      <w:r>
        <w:t xml:space="preserve">Fonte: </w:t>
      </w:r>
      <w:del w:id="35" w:author="Usuario" w:date="2021-08-25T14:05:00Z">
        <w:r w:rsidDel="007A4D7F">
          <w:delText>CODEPLAN</w:delText>
        </w:r>
      </w:del>
      <w:ins w:id="36" w:author="Usuario" w:date="2021-08-25T14:05:00Z">
        <w:r w:rsidR="007A4D7F">
          <w:t>Codeplan</w:t>
        </w:r>
      </w:ins>
      <w:r>
        <w:t>/DIEPS/GEDEG</w:t>
      </w:r>
      <w:del w:id="37" w:author="Usuario" w:date="2021-08-25T14:06:00Z">
        <w:r w:rsidDel="007A4D7F">
          <w:delText>.</w:delText>
        </w:r>
      </w:del>
    </w:p>
    <w:p w:rsidR="00AD6041" w:rsidRDefault="00AD6041" w:rsidP="00B47F38">
      <w:pPr>
        <w:jc w:val="both"/>
      </w:pPr>
    </w:p>
    <w:p w:rsidR="005F3369" w:rsidRDefault="005F3369" w:rsidP="00B47F38">
      <w:pPr>
        <w:jc w:val="both"/>
      </w:pPr>
    </w:p>
    <w:p w:rsidR="006000F9" w:rsidRDefault="005F3369" w:rsidP="00B47F38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4717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27" w:rsidRDefault="00A13C27" w:rsidP="005F3369">
      <w:r>
        <w:lastRenderedPageBreak/>
        <w:t>Figura 1. Área de abrangência da PMAD 2017/2018.</w:t>
      </w:r>
    </w:p>
    <w:p w:rsidR="00414255" w:rsidRPr="00414255" w:rsidRDefault="00193393" w:rsidP="00414255">
      <w:pPr>
        <w:ind w:firstLine="708"/>
        <w:jc w:val="both"/>
      </w:pPr>
      <w:r>
        <w:t>A população</w:t>
      </w:r>
      <w:ins w:id="38" w:author="Usuario" w:date="2021-08-25T14:06:00Z">
        <w:r w:rsidR="007A4D7F">
          <w:t>-</w:t>
        </w:r>
      </w:ins>
      <w:del w:id="39" w:author="Usuario" w:date="2021-08-25T14:06:00Z">
        <w:r w:rsidDel="007A4D7F">
          <w:delText xml:space="preserve"> </w:delText>
        </w:r>
      </w:del>
      <w:r>
        <w:t>alvo é composta pelos</w:t>
      </w:r>
      <w:r w:rsidR="000F75F6">
        <w:t xml:space="preserve"> moradores de</w:t>
      </w:r>
      <w:r>
        <w:t xml:space="preserve"> domicílios particulares das áreas urbanas dos municípios. A base de endereços utilizada foi o Cadastro de Nacional de Endereços para Fins Estatísticos </w:t>
      </w:r>
      <w:del w:id="40" w:author="Usuario" w:date="2021-08-25T14:06:00Z">
        <w:r w:rsidDel="00792C19">
          <w:delText>-</w:delText>
        </w:r>
      </w:del>
      <w:r>
        <w:t xml:space="preserve"> </w:t>
      </w:r>
      <w:ins w:id="41" w:author="Usuario" w:date="2021-08-25T14:06:00Z">
        <w:r w:rsidR="00792C19">
          <w:t>(</w:t>
        </w:r>
      </w:ins>
      <w:r>
        <w:t>CNEF</w:t>
      </w:r>
      <w:ins w:id="42" w:author="Usuario" w:date="2021-08-25T14:06:00Z">
        <w:r w:rsidR="00792C19">
          <w:t>)</w:t>
        </w:r>
      </w:ins>
      <w:r>
        <w:t xml:space="preserve">. Esse cadastro é </w:t>
      </w:r>
      <w:r w:rsidR="00021926">
        <w:t>constituído</w:t>
      </w:r>
      <w:r>
        <w:t xml:space="preserve"> pel</w:t>
      </w:r>
      <w:r w:rsidR="005B5165">
        <w:t>o</w:t>
      </w:r>
      <w:r w:rsidR="00792C19">
        <w:t xml:space="preserve"> </w:t>
      </w:r>
      <w:r w:rsidR="005B5165" w:rsidRPr="005B5165">
        <w:t>recenseamento</w:t>
      </w:r>
      <w:r w:rsidR="00792C19">
        <w:t xml:space="preserve"> </w:t>
      </w:r>
      <w:r>
        <w:t>dos endereços dos setores censitários realizado pelo Censo Demográfico</w:t>
      </w:r>
      <w:r w:rsidR="007D75DF">
        <w:t xml:space="preserve"> 2010</w:t>
      </w:r>
      <w:r>
        <w:t>.</w:t>
      </w:r>
      <w:r w:rsidR="00A34FC7">
        <w:t xml:space="preserve"> Além dessa listagem, na pesquisa de 2018, </w:t>
      </w:r>
      <w:r w:rsidR="00BD5688">
        <w:t xml:space="preserve">identificou-se a necessidade de </w:t>
      </w:r>
      <w:r w:rsidR="00A34FC7">
        <w:t>complementa</w:t>
      </w:r>
      <w:r w:rsidR="001B5BB0">
        <w:t xml:space="preserve">ção da base </w:t>
      </w:r>
      <w:r w:rsidR="00CB706C">
        <w:t xml:space="preserve">devido </w:t>
      </w:r>
      <w:del w:id="43" w:author="Usuario" w:date="2021-08-25T14:06:00Z">
        <w:r w:rsidR="00CB706C" w:rsidDel="00792C19">
          <w:delText xml:space="preserve">a </w:delText>
        </w:r>
      </w:del>
      <w:ins w:id="44" w:author="Usuario" w:date="2021-08-25T14:06:00Z">
        <w:r w:rsidR="00792C19">
          <w:t xml:space="preserve">à </w:t>
        </w:r>
      </w:ins>
      <w:r w:rsidR="00CB706C">
        <w:t xml:space="preserve">ampliação da mancha urbana </w:t>
      </w:r>
      <w:r w:rsidR="001B5BB0">
        <w:t>e, portanto,</w:t>
      </w:r>
      <w:r w:rsidR="00BD5688">
        <w:t xml:space="preserve"> realizou-se </w:t>
      </w:r>
      <w:r w:rsidR="00A34FC7">
        <w:t xml:space="preserve">o mapeamento de domicílios por parte da </w:t>
      </w:r>
      <w:r w:rsidR="007625BD">
        <w:t>equipe</w:t>
      </w:r>
      <w:r w:rsidR="00A34FC7">
        <w:t xml:space="preserve"> de georreferenciamento da </w:t>
      </w:r>
      <w:ins w:id="45" w:author="Eliane Lopes de Menezes" w:date="2021-08-27T10:50:00Z">
        <w:r w:rsidR="00984E6A">
          <w:t>Companhia de Planejamento do Distrito Federal (</w:t>
        </w:r>
      </w:ins>
      <w:del w:id="46" w:author="Usuario" w:date="2021-08-25T14:07:00Z">
        <w:r w:rsidR="00A34FC7" w:rsidDel="00792C19">
          <w:delText>CODEPLAN</w:delText>
        </w:r>
      </w:del>
      <w:ins w:id="47" w:author="Usuario" w:date="2021-08-25T14:07:00Z">
        <w:r w:rsidR="00792C19">
          <w:t>Codeplan</w:t>
        </w:r>
      </w:ins>
      <w:ins w:id="48" w:author="Eliane Lopes de Menezes" w:date="2021-08-27T10:50:00Z">
        <w:r w:rsidR="00984E6A">
          <w:t>)</w:t>
        </w:r>
      </w:ins>
      <w:r w:rsidR="00A34FC7">
        <w:t xml:space="preserve">. </w:t>
      </w:r>
      <w:r w:rsidR="007625BD">
        <w:t>Assim, c</w:t>
      </w:r>
      <w:r w:rsidR="00414255" w:rsidRPr="00414255">
        <w:t>om o intuito de garantir uma amostra robusta que permita representar estatisticamente cada município</w:t>
      </w:r>
      <w:r w:rsidR="00ED07F6">
        <w:t>/distrito</w:t>
      </w:r>
      <w:r w:rsidR="00414255" w:rsidRPr="00414255">
        <w:t>, adotou-se um esquema não proporcional em razão da heterogeneidade da quantidade de domicílios em cada município.</w:t>
      </w:r>
    </w:p>
    <w:p w:rsidR="00E876B7" w:rsidRDefault="00213856" w:rsidP="00B47F38">
      <w:pPr>
        <w:ind w:firstLine="708"/>
        <w:jc w:val="both"/>
      </w:pPr>
      <w:r>
        <w:t>Em uma primeira</w:t>
      </w:r>
      <w:ins w:id="49" w:author="Usuario" w:date="2021-08-25T14:07:00Z">
        <w:r w:rsidR="00C57E51">
          <w:t>,</w:t>
        </w:r>
      </w:ins>
      <w:r>
        <w:t xml:space="preserve"> etapa foram elencados os setores censitários classificados como </w:t>
      </w:r>
      <w:r w:rsidR="00C9033A">
        <w:t>urbanos</w:t>
      </w:r>
      <w:del w:id="50" w:author="Usuario" w:date="2021-08-25T14:07:00Z">
        <w:r w:rsidR="00E876B7" w:rsidDel="00C57E51">
          <w:delText>,</w:delText>
        </w:r>
      </w:del>
      <w:r w:rsidR="00E876B7">
        <w:t xml:space="preserve"> conforme </w:t>
      </w:r>
      <w:r w:rsidR="0096453E">
        <w:t>critério</w:t>
      </w:r>
      <w:r w:rsidR="00414255">
        <w:t xml:space="preserve"> classificatório</w:t>
      </w:r>
      <w:r w:rsidR="00E876B7">
        <w:t xml:space="preserve"> da </w:t>
      </w:r>
      <w:ins w:id="51" w:author="Eliane Lopes de Menezes" w:date="2021-08-27T10:51:00Z">
        <w:r w:rsidR="00B73922">
          <w:t>Companhia de Planejamento do Distrito FEDE (</w:t>
        </w:r>
      </w:ins>
      <w:del w:id="52" w:author="Usuario" w:date="2021-08-25T14:07:00Z">
        <w:r w:rsidR="00E876B7" w:rsidDel="00C57E51">
          <w:delText>C</w:delText>
        </w:r>
        <w:r w:rsidR="008941BB" w:rsidDel="00C57E51">
          <w:delText>ODEPLAN</w:delText>
        </w:r>
      </w:del>
      <w:ins w:id="53" w:author="Usuario" w:date="2021-08-25T14:07:00Z">
        <w:r w:rsidR="00C57E51">
          <w:t>Codeplan</w:t>
        </w:r>
      </w:ins>
      <w:ins w:id="54" w:author="Eliane Lopes de Menezes" w:date="2021-08-27T10:51:00Z">
        <w:r w:rsidR="00B73922">
          <w:t>)</w:t>
        </w:r>
      </w:ins>
      <w:r w:rsidR="00C9033A">
        <w:t xml:space="preserve">. </w:t>
      </w:r>
      <w:r w:rsidR="00902F47">
        <w:t>Na etapa seguinte</w:t>
      </w:r>
      <w:r w:rsidR="00187266">
        <w:t>, para a PMAD 2017, utilizou-se</w:t>
      </w:r>
      <w:r w:rsidR="00C57E51">
        <w:t xml:space="preserve"> </w:t>
      </w:r>
      <w:r w:rsidR="00E876B7" w:rsidRPr="00E876B7">
        <w:t xml:space="preserve">um esquema de sorteio aleatório sistemático, </w:t>
      </w:r>
      <w:del w:id="55" w:author="Usuario" w:date="2021-08-25T14:08:00Z">
        <w:r w:rsidR="00371EDC" w:rsidDel="00C57E51">
          <w:delText>onde</w:delText>
        </w:r>
        <w:r w:rsidR="00E876B7" w:rsidRPr="00E876B7" w:rsidDel="00C57E51">
          <w:delText xml:space="preserve">foram </w:delText>
        </w:r>
      </w:del>
      <w:ins w:id="56" w:author="Usuario" w:date="2021-08-25T14:08:00Z">
        <w:r w:rsidR="00C57E51">
          <w:t xml:space="preserve">quando </w:t>
        </w:r>
        <w:r w:rsidR="00C57E51" w:rsidRPr="00E876B7">
          <w:t xml:space="preserve">foram </w:t>
        </w:r>
      </w:ins>
      <w:r w:rsidR="00E876B7" w:rsidRPr="00E876B7">
        <w:t xml:space="preserve">selecionados </w:t>
      </w:r>
      <w:r w:rsidR="00431248">
        <w:t>6</w:t>
      </w:r>
      <w:r w:rsidR="001C601F">
        <w:t>.</w:t>
      </w:r>
      <w:r w:rsidR="00431248">
        <w:t>280</w:t>
      </w:r>
      <w:r w:rsidR="000F75F6">
        <w:t xml:space="preserve"> domicílios</w:t>
      </w:r>
      <w:r w:rsidR="00187266">
        <w:t xml:space="preserve">, </w:t>
      </w:r>
      <w:r w:rsidR="000643FF">
        <w:t xml:space="preserve">considerando </w:t>
      </w:r>
      <w:r w:rsidR="008941BB">
        <w:t xml:space="preserve">uma amostra mínima em torno de </w:t>
      </w:r>
      <w:r w:rsidR="00124CCF">
        <w:t>500</w:t>
      </w:r>
      <w:ins w:id="57" w:author="Usuario" w:date="2021-08-25T14:08:00Z">
        <w:r w:rsidR="00C57E51">
          <w:t xml:space="preserve"> </w:t>
        </w:r>
      </w:ins>
      <w:r w:rsidR="000F75F6">
        <w:t>unidades</w:t>
      </w:r>
      <w:r w:rsidR="00ED07F6">
        <w:t xml:space="preserve"> domiciliares</w:t>
      </w:r>
      <w:r w:rsidR="00C57E51">
        <w:t xml:space="preserve"> </w:t>
      </w:r>
      <w:r w:rsidR="008941BB">
        <w:t>por estrato</w:t>
      </w:r>
      <w:del w:id="58" w:author="Usuario" w:date="2021-08-25T14:09:00Z">
        <w:r w:rsidR="008941BB" w:rsidDel="00C57E51">
          <w:delText>,</w:delText>
        </w:r>
      </w:del>
      <w:r w:rsidR="008941BB">
        <w:t xml:space="preserve"> </w:t>
      </w:r>
      <w:del w:id="59" w:author="Usuario" w:date="2021-08-26T11:25:00Z">
        <w:r w:rsidR="008941BB" w:rsidDel="001639B0">
          <w:delText xml:space="preserve">conforme </w:delText>
        </w:r>
      </w:del>
      <w:ins w:id="60" w:author="Usuario" w:date="2021-08-26T11:25:00Z">
        <w:r w:rsidR="001639B0">
          <w:t xml:space="preserve">como está a </w:t>
        </w:r>
      </w:ins>
      <w:r w:rsidR="000643FF">
        <w:t xml:space="preserve">distribuição </w:t>
      </w:r>
      <w:del w:id="61" w:author="Usuario" w:date="2021-08-26T11:25:00Z">
        <w:r w:rsidR="000643FF" w:rsidDel="001639B0">
          <w:delText xml:space="preserve">apresentada </w:delText>
        </w:r>
      </w:del>
      <w:r w:rsidR="000643FF">
        <w:t>n</w:t>
      </w:r>
      <w:r w:rsidR="00187266">
        <w:t xml:space="preserve">o </w:t>
      </w:r>
      <w:r w:rsidR="00AB70FB">
        <w:t>Q</w:t>
      </w:r>
      <w:r w:rsidR="00187266">
        <w:t>uadro 1</w:t>
      </w:r>
      <w:r w:rsidR="000643FF">
        <w:t>.</w:t>
      </w:r>
      <w:r w:rsidR="00187266">
        <w:t xml:space="preserve"> Já na PMAD 2018</w:t>
      </w:r>
      <w:r w:rsidR="000E0E94">
        <w:t xml:space="preserve"> (</w:t>
      </w:r>
      <w:r w:rsidR="00F14BDA">
        <w:t>Q</w:t>
      </w:r>
      <w:r w:rsidR="000E0E94">
        <w:t>uadro 2)</w:t>
      </w:r>
      <w:r w:rsidR="00187266">
        <w:t>, aplicou-se o mesmo esquema do a</w:t>
      </w:r>
      <w:r w:rsidR="000E0E94">
        <w:t xml:space="preserve">no anterior, </w:t>
      </w:r>
      <w:r w:rsidR="00371EDC">
        <w:t xml:space="preserve">selecionando </w:t>
      </w:r>
      <w:r w:rsidR="00187266">
        <w:t>5.640</w:t>
      </w:r>
      <w:r w:rsidR="000E0E94">
        <w:t xml:space="preserve"> domicílios</w:t>
      </w:r>
      <w:r w:rsidR="00187266">
        <w:t>, cuja amostra mínima foi de 660 domicílios por estrato.</w:t>
      </w:r>
      <w:r w:rsidR="0050117D">
        <w:t xml:space="preserve"> Por conseguinte, a amostra</w:t>
      </w:r>
      <w:r w:rsidR="00371EDC">
        <w:t xml:space="preserve"> totalizou</w:t>
      </w:r>
      <w:r w:rsidR="0050117D">
        <w:t xml:space="preserve"> 11.920 unidades residenciais.</w:t>
      </w:r>
    </w:p>
    <w:p w:rsidR="00F755F4" w:rsidRDefault="00F257FA" w:rsidP="00242A11">
      <w:pPr>
        <w:ind w:firstLine="708"/>
        <w:jc w:val="both"/>
      </w:pPr>
      <w:r>
        <w:rPr>
          <w:rFonts w:eastAsiaTheme="minorEastAsia"/>
        </w:rPr>
        <w:t>Os resultados expandidos foram</w:t>
      </w:r>
      <w:r w:rsidR="00D9096F">
        <w:rPr>
          <w:rFonts w:eastAsiaTheme="minorEastAsia"/>
        </w:rPr>
        <w:t xml:space="preserve"> ajustados </w:t>
      </w:r>
      <w:r w:rsidR="00C07E30">
        <w:rPr>
          <w:rFonts w:eastAsiaTheme="minorEastAsia"/>
        </w:rPr>
        <w:t xml:space="preserve">considerando </w:t>
      </w:r>
      <w:r w:rsidR="00D9096F">
        <w:rPr>
          <w:rFonts w:eastAsiaTheme="minorEastAsia"/>
        </w:rPr>
        <w:t xml:space="preserve">o crescimento captado pela atualização dos setores censitários da base de endereços CNEFE do </w:t>
      </w:r>
      <w:ins w:id="62" w:author="Eliane Lopes de Menezes" w:date="2021-08-27T10:53:00Z">
        <w:r w:rsidR="00C5686C">
          <w:rPr>
            <w:rFonts w:eastAsiaTheme="minorEastAsia"/>
          </w:rPr>
          <w:t>Instituto Brasileiro de</w:t>
        </w:r>
        <w:r w:rsidR="00B73922">
          <w:rPr>
            <w:rFonts w:eastAsiaTheme="minorEastAsia"/>
          </w:rPr>
          <w:t xml:space="preserve"> Geografia e Estatística (</w:t>
        </w:r>
      </w:ins>
      <w:r w:rsidR="00D9096F">
        <w:rPr>
          <w:rFonts w:eastAsiaTheme="minorEastAsia"/>
        </w:rPr>
        <w:t>IBGE</w:t>
      </w:r>
      <w:ins w:id="63" w:author="Eliane Lopes de Menezes" w:date="2021-08-27T10:54:00Z">
        <w:r w:rsidR="00B73922">
          <w:rPr>
            <w:rFonts w:eastAsiaTheme="minorEastAsia"/>
          </w:rPr>
          <w:t>)</w:t>
        </w:r>
      </w:ins>
      <w:r w:rsidR="00D9096F">
        <w:rPr>
          <w:rFonts w:eastAsiaTheme="minorEastAsia"/>
        </w:rPr>
        <w:t>.</w:t>
      </w:r>
      <w:r w:rsidR="00C57E51">
        <w:rPr>
          <w:rFonts w:eastAsiaTheme="minorEastAsia"/>
        </w:rPr>
        <w:t xml:space="preserve"> </w:t>
      </w:r>
      <w:r w:rsidR="00D80246">
        <w:t>Para o cálculo do</w:t>
      </w:r>
      <w:r w:rsidR="00D9096F">
        <w:t xml:space="preserve"> fator </w:t>
      </w:r>
      <w:r w:rsidR="00711257">
        <w:t>de expansão</w:t>
      </w:r>
      <w:r w:rsidR="00D80246">
        <w:t xml:space="preserve">, utilizou-se a </w:t>
      </w:r>
      <w:r w:rsidR="00711257">
        <w:t xml:space="preserve">razão entre </w:t>
      </w:r>
      <w:r w:rsidR="000F75F6">
        <w:t xml:space="preserve">estimativa </w:t>
      </w:r>
      <w:r w:rsidR="00ED07F6">
        <w:t>populacional</w:t>
      </w:r>
      <w:r w:rsidR="00841F49">
        <w:rPr>
          <w:rStyle w:val="Refdenotaderodap"/>
        </w:rPr>
        <w:footnoteReference w:id="3"/>
      </w:r>
      <w:r w:rsidR="007010C2">
        <w:t>,</w:t>
      </w:r>
      <w:r w:rsidR="00C57E51">
        <w:t xml:space="preserve"> </w:t>
      </w:r>
      <w:r w:rsidR="007010C2">
        <w:t>por sexo e faixas etárias,</w:t>
      </w:r>
      <w:r w:rsidR="00711257">
        <w:t xml:space="preserve"> dos municípios </w:t>
      </w:r>
      <w:r w:rsidR="009E4AF1">
        <w:t xml:space="preserve">considerando </w:t>
      </w:r>
      <w:r w:rsidR="00B478D7">
        <w:t>a</w:t>
      </w:r>
      <w:r w:rsidR="00255B70">
        <w:t xml:space="preserve"> partição urbana,</w:t>
      </w:r>
      <w:r w:rsidR="00C57E51">
        <w:t xml:space="preserve"> </w:t>
      </w:r>
      <w:r w:rsidR="00255B70">
        <w:t>a</w:t>
      </w:r>
      <w:r w:rsidR="00C57E51">
        <w:t xml:space="preserve"> </w:t>
      </w:r>
      <w:r w:rsidR="00B478D7">
        <w:t>área de abrangência</w:t>
      </w:r>
      <w:r w:rsidR="00C57E51">
        <w:t xml:space="preserve"> </w:t>
      </w:r>
      <w:r w:rsidR="00B478D7">
        <w:t>no cadastro</w:t>
      </w:r>
      <w:r w:rsidR="00711257">
        <w:t xml:space="preserve"> e o tamanho amostral</w:t>
      </w:r>
      <w:r w:rsidR="00D80246">
        <w:t xml:space="preserve"> municipal</w:t>
      </w:r>
      <w:r w:rsidR="00711257">
        <w:t xml:space="preserve"> (com relação </w:t>
      </w:r>
      <w:del w:id="65" w:author="Usuario" w:date="2021-08-25T14:10:00Z">
        <w:r w:rsidR="00711257" w:rsidDel="00C57E51">
          <w:delText xml:space="preserve">as </w:delText>
        </w:r>
      </w:del>
      <w:ins w:id="66" w:author="Usuario" w:date="2021-08-25T14:10:00Z">
        <w:r w:rsidR="00C57E51">
          <w:t xml:space="preserve">às </w:t>
        </w:r>
      </w:ins>
      <w:r w:rsidR="00711257">
        <w:t>entrevistas realizadas)</w:t>
      </w:r>
      <w:r w:rsidR="00871803">
        <w:t>. E</w:t>
      </w:r>
      <w:ins w:id="67" w:author="Eliane Lopes de Menezes" w:date="2021-08-27T10:55:00Z">
        <w:r w:rsidR="002A0F38">
          <w:t>,</w:t>
        </w:r>
      </w:ins>
      <w:r w:rsidR="00871803">
        <w:t xml:space="preserve"> para a base de domicílio, </w:t>
      </w:r>
      <w:del w:id="68" w:author="Usuario" w:date="2021-08-25T14:10:00Z">
        <w:r w:rsidR="00871803" w:rsidDel="00C57E51">
          <w:delText>utilizou-se</w:delText>
        </w:r>
      </w:del>
      <w:ins w:id="69" w:author="Usuario" w:date="2021-08-25T14:10:00Z">
        <w:r w:rsidR="00C57E51">
          <w:t>foram utilizados</w:t>
        </w:r>
      </w:ins>
      <w:r w:rsidR="00871803">
        <w:t xml:space="preserve"> a razão da população e o número médio de moradores por domicílio amostral de cada localidade</w:t>
      </w:r>
      <w:r w:rsidR="00711257">
        <w:t>.</w:t>
      </w:r>
    </w:p>
    <w:p w:rsidR="005F3369" w:rsidRDefault="005F3369" w:rsidP="00274F5A">
      <w:pPr>
        <w:jc w:val="both"/>
        <w:rPr>
          <w:b/>
          <w:bCs/>
        </w:rPr>
      </w:pPr>
    </w:p>
    <w:p w:rsidR="009F2CB1" w:rsidRDefault="009F2CB1" w:rsidP="00274F5A">
      <w:pPr>
        <w:jc w:val="both"/>
        <w:rPr>
          <w:b/>
          <w:bCs/>
        </w:rPr>
      </w:pPr>
    </w:p>
    <w:p w:rsidR="00EE76F6" w:rsidRPr="00274F5A" w:rsidRDefault="00EE76F6" w:rsidP="00274F5A">
      <w:pPr>
        <w:jc w:val="both"/>
        <w:rPr>
          <w:b/>
          <w:bCs/>
        </w:rPr>
      </w:pPr>
      <w:r w:rsidRPr="00274F5A">
        <w:rPr>
          <w:b/>
          <w:bCs/>
        </w:rPr>
        <w:t>Compatibilização dos microdados</w:t>
      </w:r>
    </w:p>
    <w:p w:rsidR="00EE76F6" w:rsidRDefault="00EE76F6" w:rsidP="00EE76F6">
      <w:pPr>
        <w:ind w:firstLine="708"/>
        <w:jc w:val="both"/>
      </w:pPr>
      <w:r>
        <w:t xml:space="preserve">Com o intuito de disponibilizar as duas coletas da pesquisa conjuntamente </w:t>
      </w:r>
      <w:r w:rsidR="00E92EA5">
        <w:t>e</w:t>
      </w:r>
      <w:r>
        <w:t xml:space="preserve"> </w:t>
      </w:r>
      <w:del w:id="70" w:author="Eliane Lopes de Menezes" w:date="2021-08-27T10:57:00Z">
        <w:r w:rsidDel="00A236D3">
          <w:delText>com a finalidade</w:delText>
        </w:r>
      </w:del>
      <w:r>
        <w:t xml:space="preserve"> </w:t>
      </w:r>
      <w:del w:id="71" w:author="Eliane Lopes de Menezes" w:date="2021-08-27T10:57:00Z">
        <w:r w:rsidDel="00A236D3">
          <w:delText xml:space="preserve">de </w:delText>
        </w:r>
      </w:del>
      <w:r>
        <w:t>harmonizar os dados coletados, foi realizada a compatibilização entre os dados coletados nos anos de 2017 e 2018.</w:t>
      </w:r>
    </w:p>
    <w:p w:rsidR="00EE76F6" w:rsidRDefault="00EE76F6" w:rsidP="00EE76F6">
      <w:pPr>
        <w:ind w:firstLine="708"/>
        <w:jc w:val="both"/>
      </w:pPr>
      <w:del w:id="72" w:author="Usuario" w:date="2021-08-25T14:10:00Z">
        <w:r w:rsidDel="001B0BEA">
          <w:delText xml:space="preserve">Esta </w:delText>
        </w:r>
      </w:del>
      <w:ins w:id="73" w:author="Usuario" w:date="2021-08-25T14:10:00Z">
        <w:r w:rsidR="001B0BEA">
          <w:t xml:space="preserve">Essa </w:t>
        </w:r>
      </w:ins>
      <w:r>
        <w:t>compatibilização buscou padronizar as respostas coletadas nos dois anos de execução da pesquisa, tomando como base a codificação atribuída na coleta de 2018, uma vez que diversos ajustes precisaram ser feitos por conta de problemas identificados na coleta de 2017.</w:t>
      </w:r>
    </w:p>
    <w:p w:rsidR="000D70DF" w:rsidRDefault="00EE76F6" w:rsidP="00EE76F6">
      <w:pPr>
        <w:ind w:firstLine="708"/>
        <w:jc w:val="both"/>
      </w:pPr>
      <w:r>
        <w:t>Os quadros abaixo descrevem as compatibilizações feitas.</w:t>
      </w:r>
    </w:p>
    <w:p w:rsidR="00783DDE" w:rsidRDefault="00783DDE" w:rsidP="00EE76F6">
      <w:pPr>
        <w:ind w:firstLine="708"/>
        <w:jc w:val="both"/>
        <w:sectPr w:rsidR="00783DDE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3DDE" w:rsidDel="00B20533" w:rsidRDefault="00783DDE" w:rsidP="00783DDE">
      <w:pPr>
        <w:spacing w:after="0" w:line="240" w:lineRule="auto"/>
        <w:jc w:val="both"/>
        <w:rPr>
          <w:del w:id="74" w:author="Usuario" w:date="2021-08-25T17:06:00Z"/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>
        <w:rPr>
          <w:rFonts w:ascii="Arial" w:hAnsi="Arial"/>
          <w:sz w:val="20"/>
          <w:vertAlign w:val="subscript"/>
        </w:rPr>
        <w:t>(Continua)</w:t>
      </w:r>
      <w:r>
        <w:rPr>
          <w:rFonts w:ascii="Arial" w:hAnsi="Arial"/>
          <w:sz w:val="20"/>
        </w:rPr>
        <w:t>.</w:t>
      </w:r>
    </w:p>
    <w:p w:rsidR="00783DDE" w:rsidRDefault="00783DDE" w:rsidP="00783DDE">
      <w:pPr>
        <w:spacing w:after="0" w:line="240" w:lineRule="auto"/>
        <w:jc w:val="both"/>
        <w:rPr>
          <w:ins w:id="75" w:author="Usuario" w:date="2021-08-25T14:30:00Z"/>
          <w:rFonts w:ascii="Arial" w:hAnsi="Arial"/>
          <w:sz w:val="20"/>
        </w:rPr>
      </w:pPr>
    </w:p>
    <w:p w:rsidR="002A2830" w:rsidRDefault="002A2830" w:rsidP="00783DDE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6"/>
        <w:gridCol w:w="1937"/>
        <w:gridCol w:w="1759"/>
        <w:gridCol w:w="1048"/>
        <w:gridCol w:w="1048"/>
        <w:gridCol w:w="3856"/>
      </w:tblGrid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83DDE" w:rsidRDefault="00783DD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83DDE" w:rsidRDefault="00783DD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NR_DOM_FICHA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</w:t>
            </w:r>
            <w:ins w:id="76" w:author="Usuario" w:date="2021-08-25T17:21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ficha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da ficha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SETOR_CENSITÁRIO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B20533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</w:t>
            </w:r>
            <w:r w:rsidR="00783DDE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etor</w:t>
            </w:r>
            <w:ins w:id="77" w:author="Usuario" w:date="2021-08-25T17:08:00Z">
              <w:r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del w:id="78" w:author="Eliane Lopes de Menezes" w:date="2021-08-27T10:58:00Z">
              <w:r w:rsidR="00783DDE" w:rsidDel="00A236D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censitario</w:delText>
              </w:r>
            </w:del>
            <w:ins w:id="79" w:author="Eliane Lopes de Menezes" w:date="2021-08-27T10:58:00Z">
              <w:r w:rsidR="00A236D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censitário</w:t>
              </w:r>
            </w:ins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do setor censitário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QT_DOM_MORADORES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</w:t>
            </w:r>
            <w:ins w:id="80" w:author="Usuario" w:date="2021-08-25T17:08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Pessoas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. pessoas no domicílio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DT_DOM_ANO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</w:t>
            </w:r>
            <w:r w:rsidR="00783DDE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ata</w:t>
            </w:r>
            <w:ins w:id="81" w:author="Usuario" w:date="2021-08-25T17:08:00Z">
              <w:r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 w:rsidR="00783DDE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visita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Data da Entrevista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</w:t>
            </w:r>
            <w:del w:id="82" w:author="Usuario" w:date="2021-08-25T17:07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ESPECIE</w:delText>
              </w:r>
            </w:del>
            <w:ins w:id="83" w:author="Usuario" w:date="2021-08-25T17:07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ESPÉCIE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Espécie do domicílio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</w:t>
            </w:r>
            <w:del w:id="84" w:author="Usuario" w:date="2021-08-25T17:06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DOMICILIO</w:delText>
              </w:r>
            </w:del>
            <w:ins w:id="85" w:author="Usuario" w:date="2021-08-25T17:06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DOMICÍLIO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Tipo do seu domicílio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</w:t>
            </w:r>
            <w:del w:id="86" w:author="Usuario" w:date="2021-08-25T17:07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OCUPACAO</w:delText>
              </w:r>
            </w:del>
            <w:ins w:id="87" w:author="Usuario" w:date="2021-08-25T17:07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OCUPAÇÃO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situação do seu domicílio?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VL_DOM_</w:t>
            </w:r>
            <w:del w:id="88" w:author="Usuario" w:date="2021-08-25T17:06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PROPRIO</w:delText>
              </w:r>
            </w:del>
            <w:ins w:id="89" w:author="Usuario" w:date="2021-08-25T17:06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PRÓPRIO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90" w:author="Usuario" w:date="2021-08-25T17:06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AQUISICAO</w:delText>
              </w:r>
            </w:del>
            <w:ins w:id="91" w:author="Usuario" w:date="2021-08-25T17:06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AQUISIÇÃO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 w:rsidP="005951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Se o imóvel for próprio em aquisição, qual o valor mensal pago ou que deveria ser pago </w:t>
            </w:r>
            <w:del w:id="92" w:author="Usuario" w:date="2021-08-25T17:22:00Z">
              <w:r w:rsidDel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 xml:space="preserve">da </w:delText>
              </w:r>
            </w:del>
            <w:ins w:id="93" w:author="Usuario" w:date="2021-08-25T17:22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na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última prestação?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Vazio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99999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94" w:author="Usuario" w:date="2021-08-26T11:21:00Z">
              <w:r w:rsidR="00F51021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VL_DOM_ALUGUEL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 o imóvel for alugado</w:t>
            </w:r>
            <w:ins w:id="95" w:author="Usuario" w:date="2021-08-25T17:21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,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qual o último valor do aluguel pago ou que deveria ser pago?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Vazio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99999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96" w:author="Usuario" w:date="2021-08-26T11:21:00Z">
              <w:r w:rsidR="00F51021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</w:t>
            </w:r>
            <w:del w:id="97" w:author="Usuario" w:date="2021-08-25T17:07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CONDICAO</w:delText>
              </w:r>
            </w:del>
            <w:ins w:id="98" w:author="Usuario" w:date="2021-08-25T17:07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CONDIÇÃO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_LEGAL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Condição Legal do Imóvel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99" w:author="Usuario" w:date="2021-08-25T17:07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COMODOS</w:delText>
              </w:r>
            </w:del>
            <w:ins w:id="100" w:author="Usuario" w:date="2021-08-25T17:07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CÔMODOS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cômodos tem </w:t>
            </w:r>
            <w:ins w:id="101" w:author="Usuario" w:date="2021-08-25T17:23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n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este domicílio?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QT_DOM_QUARTOS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cômodos estão servindo permanentemente de dormitórios neste domicílio?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QT_DOM_BANHEIRO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banheiros e/ou sanitários têm </w:t>
            </w:r>
            <w:ins w:id="102" w:author="Usuario" w:date="2021-08-25T17:22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n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este domicílio?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TP_DOM_ABAST_</w:t>
            </w:r>
            <w:del w:id="103" w:author="Usuario" w:date="2021-08-25T17:08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AGUA</w:delText>
              </w:r>
            </w:del>
            <w:ins w:id="104" w:author="Usuario" w:date="2021-08-25T17:08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ÁGUA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Como é feito o abastecimento de água neste domicílio?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lastRenderedPageBreak/>
              <w:t>TP_DOM_CONS_</w:t>
            </w:r>
            <w:del w:id="105" w:author="Usuario" w:date="2021-08-25T17:08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AGUA</w:delText>
              </w:r>
            </w:del>
            <w:ins w:id="106" w:author="Usuario" w:date="2021-08-25T17:08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ÁGUA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_POT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Consumo de água potável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TP_DOM_ECONOMIZAR_</w:t>
            </w:r>
            <w:del w:id="107" w:author="Usuario" w:date="2021-08-25T17:08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AGUA</w:delText>
              </w:r>
            </w:del>
            <w:ins w:id="108" w:author="Usuario" w:date="2021-08-25T17:08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ÁGUA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Pratica ações para fins de economizar água?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109" w:author="Usuario" w:date="2021-08-25T17:20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110" w:author="Usuario" w:date="2021-08-25T17:11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TP_DOM_FALTA_</w:t>
            </w:r>
            <w:del w:id="111" w:author="Usuario" w:date="2021-08-25T17:07:00Z">
              <w:r w:rsidDel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AGUA</w:delText>
              </w:r>
            </w:del>
            <w:ins w:id="112" w:author="Usuario" w:date="2021-08-25T17:07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ÁGUA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Falta Água?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B205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113" w:author="Usuario" w:date="2021-08-25T17:20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114" w:author="Usuario" w:date="2021-08-25T17:11:00Z">
              <w:r w:rsidR="00B20533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TP_DOM_ABAST_ENERGIA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Como este domicílio é abastecido por energia elétrica?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TP_DOM_ECONOMIZAR_ENERGIA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Pratica ações para fins de economizar Energia?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115" w:author="Usuario" w:date="2021-08-25T17:20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116" w:author="Usuario" w:date="2021-08-25T17:12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TP_DOM_FALTA_ENERGIA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Falta Energia?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783DDE" w:rsidRDefault="00783D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117" w:author="Usuario" w:date="2021-08-25T17:20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118" w:author="Usuario" w:date="2021-08-25T17:12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TP_DOM_ESGOT_</w:t>
            </w:r>
            <w:del w:id="119" w:author="Usuario" w:date="2021-08-25T17:13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SANITARIO</w:delText>
              </w:r>
            </w:del>
            <w:ins w:id="120" w:author="Usuario" w:date="2021-08-25T17:13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SANITÁRIO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Esgotamento Sanitário?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TP_DOM_COLETA_LIXO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Coleta de Lixo?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ST_DOM_RUA_ASFALTADA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Rua asfaltada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</w:t>
            </w:r>
            <w:del w:id="121" w:author="Eliane Lopes de Menezes" w:date="2021-08-27T10:59:00Z">
              <w:r w:rsidDel="008F5FA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CALCADA</w:delText>
              </w:r>
            </w:del>
            <w:ins w:id="122" w:author="Eliane Lopes de Menezes" w:date="2021-08-27T10:59:00Z">
              <w:r w:rsidR="008F5FA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CAL</w:t>
              </w:r>
            </w:ins>
            <w:ins w:id="123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Ç</w:t>
              </w:r>
            </w:ins>
            <w:ins w:id="124" w:author="Eliane Lopes de Menezes" w:date="2021-08-27T10:59:00Z">
              <w:r w:rsidR="008F5FA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ADA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Calçada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ST_DOM_MEIO</w:t>
            </w:r>
            <w:ins w:id="125" w:author="Usuario" w:date="2021-08-25T17:13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-</w:t>
              </w:r>
            </w:ins>
            <w:del w:id="126" w:author="Usuario" w:date="2021-08-25T17:13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_</w:delText>
              </w:r>
            </w:del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FIO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Meio</w:t>
            </w:r>
            <w:ins w:id="127" w:author="Usuario" w:date="2021-08-25T17:12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-</w:t>
              </w:r>
            </w:ins>
            <w:del w:id="128" w:author="Usuario" w:date="2021-08-25T17:12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 xml:space="preserve"> </w:delText>
              </w:r>
            </w:del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</w:t>
            </w:r>
            <w:del w:id="129" w:author="Usuario" w:date="2021-08-25T17:14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ILUMINACAO</w:delText>
              </w:r>
            </w:del>
            <w:ins w:id="130" w:author="Usuario" w:date="2021-08-25T17:14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ILUMINAÇÃO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131" w:author="Usuario" w:date="2021-08-25T17:13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PUBLICA</w:delText>
              </w:r>
            </w:del>
            <w:ins w:id="132" w:author="Usuario" w:date="2021-08-25T17:13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PÚBLICA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Iluminação pública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ST_DOM_REDE_PLUVIAL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Rede de água pluvial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</w:t>
            </w:r>
            <w:del w:id="133" w:author="Usuario" w:date="2021-08-25T17:13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EROSAO</w:delText>
              </w:r>
            </w:del>
            <w:ins w:id="134" w:author="Usuario" w:date="2021-08-25T17:13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EROSÃO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Erosão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ST_DOM_DECLIVE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Área em declive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ST_DOM_ENTULHO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Entulho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ST_DOM_ESGOTO_ABERTO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Esgoto a céu aberto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</w:t>
            </w:r>
            <w:del w:id="135" w:author="Usuario" w:date="2021-08-25T17:13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AREAS</w:delText>
              </w:r>
            </w:del>
            <w:ins w:id="136" w:author="Usuario" w:date="2021-08-25T17:13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ÁREAS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_ALAGADAS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Área alagadas (chuva)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783DDE" w:rsidTr="00783DD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ST_DOM_RUAS_EMBURACADAS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Ruas esburacadas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83DDE" w:rsidRDefault="00783D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</w:tbl>
    <w:p w:rsidR="000D70DF" w:rsidRDefault="000D70DF" w:rsidP="00EE76F6">
      <w:pPr>
        <w:ind w:firstLine="708"/>
        <w:jc w:val="both"/>
      </w:pPr>
    </w:p>
    <w:p w:rsidR="00CD3E98" w:rsidRDefault="00CD3E98" w:rsidP="00EE76F6">
      <w:pPr>
        <w:ind w:firstLine="708"/>
        <w:jc w:val="both"/>
      </w:pPr>
    </w:p>
    <w:p w:rsidR="00CD3E98" w:rsidRDefault="00CD3E98" w:rsidP="00CD3E9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Quadro 3: Compatibilização entre as informações de domicílios coletadas nos anos de 2017 e 2018 </w:t>
      </w:r>
      <w:r>
        <w:rPr>
          <w:rFonts w:ascii="Arial" w:hAnsi="Arial"/>
          <w:sz w:val="20"/>
          <w:vertAlign w:val="subscript"/>
        </w:rPr>
        <w:t>(Continua)</w:t>
      </w:r>
      <w:r>
        <w:rPr>
          <w:rFonts w:ascii="Arial" w:hAnsi="Arial"/>
          <w:sz w:val="20"/>
        </w:rPr>
        <w:t>.</w:t>
      </w:r>
    </w:p>
    <w:p w:rsidR="00CD3E98" w:rsidRDefault="00CD3E98" w:rsidP="00CD3E9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9"/>
        <w:gridCol w:w="1555"/>
        <w:gridCol w:w="1599"/>
        <w:gridCol w:w="1048"/>
        <w:gridCol w:w="1048"/>
        <w:gridCol w:w="3695"/>
      </w:tblGrid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D3E98" w:rsidRDefault="00CD3E98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9D08E"/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D3E98" w:rsidRDefault="00CD3E98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ST_DOM_RUAS_ARBORIZADAS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ruas arborizadas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ST_DOM_RUAS_JARDINS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jardins/parques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lastRenderedPageBreak/>
              <w:t>ST_DOM_</w:t>
            </w:r>
            <w:del w:id="137" w:author="Usuario" w:date="2021-08-25T17:14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AREA</w:delText>
              </w:r>
            </w:del>
            <w:ins w:id="138" w:author="Usuario" w:date="2021-08-25T17:14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ÁREA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139" w:author="Usuario" w:date="2021-08-25T17:15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PRESERVACAO</w:delText>
              </w:r>
            </w:del>
            <w:ins w:id="140" w:author="Usuario" w:date="2021-08-25T17:15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PRESERVAÇÃO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área de preservação ambiental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ST_DOM_NASCENTES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nascente d’água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ST_DOM_CICLOVIA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Ciclovia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</w:t>
            </w:r>
            <w:del w:id="141" w:author="Usuario" w:date="2021-08-25T17:15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ESPACO</w:delText>
              </w:r>
            </w:del>
            <w:ins w:id="142" w:author="Usuario" w:date="2021-08-25T17:15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ESPAÇO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_CULTURAL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espaço cultural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ST_DOM_ACADEMIA_</w:t>
            </w:r>
            <w:del w:id="143" w:author="Usuario" w:date="2021-08-25T17:15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COMUNITARIA</w:delText>
              </w:r>
            </w:del>
            <w:ins w:id="144" w:author="Usuario" w:date="2021-08-25T17:15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COMUNITÁRIA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Academia comunitária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ST_DOM_PONTO_</w:t>
            </w:r>
            <w:del w:id="145" w:author="Usuario" w:date="2021-08-25T17:15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ONIBUS</w:delText>
              </w:r>
            </w:del>
            <w:ins w:id="146" w:author="Usuario" w:date="2021-08-25T17:15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ÔNIBUS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ponto de ônibus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ST_DOM_CONSELHOS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B22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Participação Social? (Junção de várias questões)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participa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ST_DOM_SINDICATO_</w:t>
            </w:r>
            <w:del w:id="147" w:author="Usuario" w:date="2021-08-25T17:15:00Z">
              <w:r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ASSOCIACOES</w:delText>
              </w:r>
            </w:del>
            <w:ins w:id="148" w:author="Usuario" w:date="2021-08-25T17:15:00Z">
              <w:r w:rsid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ASSOCIAÇÕES</w:t>
              </w:r>
            </w:ins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Conselhos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Pr="006C3AEC" w:rsidRDefault="00CD3E98" w:rsidP="006C3A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  <w:rPrChange w:id="149" w:author="Usuario" w:date="2021-08-25T17:15:00Z">
                  <w:rPr>
                    <w:rFonts w:ascii="Arial" w:eastAsia="Times New Roman" w:hAnsi="Arial" w:cs="Arial"/>
                    <w:sz w:val="16"/>
                    <w:szCs w:val="20"/>
                    <w:lang w:val="en-US" w:eastAsia="pt-BR"/>
                  </w:rPr>
                </w:rPrChange>
              </w:rPr>
            </w:pPr>
            <w:r w:rsidRPr="006C3AEC">
              <w:rPr>
                <w:rFonts w:ascii="Arial" w:eastAsia="Times New Roman" w:hAnsi="Arial" w:cs="Arial"/>
                <w:sz w:val="16"/>
                <w:szCs w:val="20"/>
                <w:lang w:eastAsia="pt-BR"/>
                <w:rPrChange w:id="150" w:author="Usuario" w:date="2021-08-25T17:15:00Z">
                  <w:rPr>
                    <w:rFonts w:ascii="Arial" w:eastAsia="Times New Roman" w:hAnsi="Arial" w:cs="Arial"/>
                    <w:sz w:val="16"/>
                    <w:szCs w:val="20"/>
                    <w:lang w:val="en-US" w:eastAsia="pt-BR"/>
                  </w:rPr>
                </w:rPrChange>
              </w:rPr>
              <w:t>ST_DOM_</w:t>
            </w:r>
            <w:del w:id="151" w:author="Usuario" w:date="2021-08-25T17:15:00Z">
              <w:r w:rsidRPr="006C3AEC"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  <w:rPrChange w:id="152" w:author="Usuario" w:date="2021-08-25T17:15:00Z">
                    <w:rPr>
                      <w:rFonts w:ascii="Arial" w:eastAsia="Times New Roman" w:hAnsi="Arial" w:cs="Arial"/>
                      <w:sz w:val="16"/>
                      <w:szCs w:val="20"/>
                      <w:lang w:val="en-US" w:eastAsia="pt-BR"/>
                    </w:rPr>
                  </w:rPrChange>
                </w:rPr>
                <w:delText>ORGANIZACAO</w:delText>
              </w:r>
            </w:del>
            <w:ins w:id="153" w:author="Usuario" w:date="2021-08-25T17:15:00Z">
              <w:r w:rsidR="006C3AEC" w:rsidRPr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  <w:rPrChange w:id="154" w:author="Usuario" w:date="2021-08-25T17:15:00Z">
                    <w:rPr>
                      <w:rFonts w:ascii="Arial" w:eastAsia="Times New Roman" w:hAnsi="Arial" w:cs="Arial"/>
                      <w:sz w:val="16"/>
                      <w:szCs w:val="20"/>
                      <w:lang w:val="en-US" w:eastAsia="pt-BR"/>
                    </w:rPr>
                  </w:rPrChange>
                </w:rPr>
                <w:t>ORGANIZAÇÃO</w:t>
              </w:r>
            </w:ins>
            <w:r w:rsidRPr="006C3AEC">
              <w:rPr>
                <w:rFonts w:ascii="Arial" w:eastAsia="Times New Roman" w:hAnsi="Arial" w:cs="Arial"/>
                <w:sz w:val="16"/>
                <w:szCs w:val="20"/>
                <w:lang w:eastAsia="pt-BR"/>
                <w:rPrChange w:id="155" w:author="Usuario" w:date="2021-08-25T17:15:00Z">
                  <w:rPr>
                    <w:rFonts w:ascii="Arial" w:eastAsia="Times New Roman" w:hAnsi="Arial" w:cs="Arial"/>
                    <w:sz w:val="16"/>
                    <w:szCs w:val="20"/>
                    <w:lang w:val="en-US" w:eastAsia="pt-BR"/>
                  </w:rPr>
                </w:rPrChange>
              </w:rPr>
              <w:t>_NAO</w:t>
            </w:r>
            <w:ins w:id="156" w:author="Eliane Lopes de Menezes" w:date="2021-08-27T11:00:00Z">
              <w:r w:rsidR="008F5FA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del w:id="157" w:author="Usuario" w:date="2021-08-25T17:15:00Z">
              <w:r w:rsidRPr="006C3AEC" w:rsidDel="006C3AEC">
                <w:rPr>
                  <w:rFonts w:ascii="Arial" w:eastAsia="Times New Roman" w:hAnsi="Arial" w:cs="Arial"/>
                  <w:sz w:val="16"/>
                  <w:szCs w:val="20"/>
                  <w:lang w:eastAsia="pt-BR"/>
                  <w:rPrChange w:id="158" w:author="Usuario" w:date="2021-08-25T17:15:00Z">
                    <w:rPr>
                      <w:rFonts w:ascii="Arial" w:eastAsia="Times New Roman" w:hAnsi="Arial" w:cs="Arial"/>
                      <w:sz w:val="16"/>
                      <w:szCs w:val="20"/>
                      <w:lang w:val="en-US" w:eastAsia="pt-BR"/>
                    </w:rPr>
                  </w:rPrChange>
                </w:rPr>
                <w:delText>_</w:delText>
              </w:r>
            </w:del>
            <w:r w:rsidRPr="006C3AEC">
              <w:rPr>
                <w:rFonts w:ascii="Arial" w:eastAsia="Times New Roman" w:hAnsi="Arial" w:cs="Arial"/>
                <w:sz w:val="16"/>
                <w:szCs w:val="20"/>
                <w:lang w:eastAsia="pt-BR"/>
                <w:rPrChange w:id="159" w:author="Usuario" w:date="2021-08-25T17:15:00Z">
                  <w:rPr>
                    <w:rFonts w:ascii="Arial" w:eastAsia="Times New Roman" w:hAnsi="Arial" w:cs="Arial"/>
                    <w:sz w:val="16"/>
                    <w:szCs w:val="20"/>
                    <w:lang w:val="en-US" w:eastAsia="pt-BR"/>
                  </w:rPr>
                </w:rPrChange>
              </w:rPr>
              <w:t>GOV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Pr="006C3AEC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  <w:rPrChange w:id="160" w:author="Usuario" w:date="2021-08-25T17:15:00Z">
                  <w:rPr>
                    <w:rFonts w:ascii="Arial" w:eastAsia="Times New Roman" w:hAnsi="Arial" w:cs="Arial"/>
                    <w:sz w:val="16"/>
                    <w:szCs w:val="20"/>
                    <w:lang w:val="en-US" w:eastAsia="pt-BR"/>
                  </w:rPr>
                </w:rPrChange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Pr="006C3AEC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  <w:rPrChange w:id="161" w:author="Usuario" w:date="2021-08-25T17:15:00Z">
                  <w:rPr>
                    <w:rFonts w:ascii="Arial" w:eastAsia="Times New Roman" w:hAnsi="Arial" w:cs="Arial"/>
                    <w:sz w:val="16"/>
                    <w:szCs w:val="20"/>
                    <w:lang w:val="en-US" w:eastAsia="pt-BR"/>
                  </w:rPr>
                </w:rPrChange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Sindicatos/Associações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ST_DOM_COOPERATIVAS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Organizações/Entidade não governamentais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</w:t>
            </w:r>
            <w:del w:id="162" w:author="Usuario" w:date="2021-08-25T17:16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GREMIO</w:delText>
              </w:r>
            </w:del>
            <w:ins w:id="163" w:author="Usuario" w:date="2021-08-25T17:16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GRÊMIO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_ESTUDANTIL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Cooperativas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ST_DOM_PART_SOCIAL_NÃO_SABE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5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Grêmio Estudantil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ST_DOM_MOB_SOCIAL_</w:t>
            </w:r>
            <w:del w:id="164" w:author="Usuario" w:date="2021-08-25T17:17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NAO</w:delText>
              </w:r>
            </w:del>
            <w:ins w:id="165" w:author="Usuario" w:date="2021-08-25T17:17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NÃO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_PARTICIPA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166" w:author="Usuario" w:date="2021-08-25T17:19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167" w:author="Usuario" w:date="2021-08-25T17:20:00Z">
              <w:r w:rsidR="005951B4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CD3E98" w:rsidTr="00CD3E9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ST_DOM_ESPACO_ESCOLAR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Usa espaços das escolas, extraclasse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ST_DOM_CAMPANHA_</w:t>
            </w:r>
            <w:del w:id="168" w:author="Usuario" w:date="2021-08-25T17:16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REUNIOES</w:delText>
              </w:r>
            </w:del>
            <w:ins w:id="169" w:author="Usuario" w:date="2021-08-25T17:16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REUNIÕES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Participa de campanhas e reuniões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ST_DOM_PROJETO_</w:t>
            </w:r>
            <w:del w:id="170" w:author="Usuario" w:date="2021-08-25T17:16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PEDAGOGICO</w:delText>
              </w:r>
            </w:del>
            <w:ins w:id="171" w:author="Usuario" w:date="2021-08-25T17:16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PEDAGÓGICO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Conhece o projeto pedagógico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ST_DOM_DESEMPENHO_ESCOLAS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Conhece o Desempenho das escolas (IBEB/Prova Brasil)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ST_DOM_MOB_SOCIAL_</w:t>
            </w:r>
            <w:del w:id="172" w:author="Eliane Lopes de Menezes" w:date="2021-08-27T11:07:00Z">
              <w:r w:rsidDel="00033E1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NAO</w:delText>
              </w:r>
            </w:del>
            <w:ins w:id="173" w:author="Eliane Lopes de Menezes" w:date="2021-08-27T11:07:00Z">
              <w:r w:rsidR="00033E1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NÃO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_SABE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174" w:author="Usuario" w:date="2021-08-25T17:18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175" w:author="Usuario" w:date="2021-08-25T17:18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176" w:author="Usuario" w:date="2021-08-25T17:16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AUTOMOVEL</w:delText>
              </w:r>
            </w:del>
            <w:ins w:id="177" w:author="Usuario" w:date="2021-08-25T17:16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AUTOMÓVEL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_FAB_1999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178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(fabricados até 1999)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179" w:author="Eliane Lopes de Menezes" w:date="2021-08-27T11:00:00Z">
              <w:r w:rsidDel="008F5FA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180" w:author="Eliane Lopes de Menezes" w:date="2021-08-27T11:00:00Z">
              <w:r w:rsidR="008F5FA5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181" w:author="Usuario" w:date="2021-08-25T17:17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AUTOMOVEL</w:delText>
              </w:r>
            </w:del>
            <w:ins w:id="182" w:author="Usuario" w:date="2021-08-25T17:17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AUTOMÓVEL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_FAB_2000_2009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183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(2000 até 2009)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lastRenderedPageBreak/>
              <w:t>QT_DOM_</w:t>
            </w:r>
            <w:del w:id="184" w:author="Usuario" w:date="2021-08-25T17:18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185" w:author="Usuario" w:date="2021-08-25T17:18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186" w:author="Usuario" w:date="2021-08-25T17:17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AUTOMOVEL</w:delText>
              </w:r>
            </w:del>
            <w:ins w:id="187" w:author="Usuario" w:date="2021-08-25T17:17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AUTOMÓVEL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_FAB_2010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188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(2010 ou mais)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189" w:author="Usuario" w:date="2021-08-25T17:18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190" w:author="Usuario" w:date="2021-08-25T17:18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191" w:author="Usuario" w:date="2021-08-25T17:17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UTILITARIO</w:delText>
              </w:r>
            </w:del>
            <w:ins w:id="192" w:author="Usuario" w:date="2021-08-25T17:17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UTILITÁRIO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193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Veículo Utilitário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194" w:author="Usuario" w:date="2021-08-25T17:18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195" w:author="Usuario" w:date="2021-08-25T17:18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_CARGA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196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Veículo de Carga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197" w:author="Usuario" w:date="2021-08-25T17:18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198" w:author="Usuario" w:date="2021-08-25T17:18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_MOTOCICLETA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199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Motocicleta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C534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200" w:author="Usuario" w:date="2021-08-25T17:18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201" w:author="Usuario" w:date="2021-08-25T17:18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_BICICLETA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02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Bicicleta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5129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203" w:author="Usuario" w:date="2021-08-25T18:47:00Z">
              <w:r w:rsidDel="00512912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204" w:author="Usuario" w:date="2021-08-25T18:47:00Z">
              <w:r w:rsidR="00512912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205" w:author="Usuario" w:date="2021-08-25T17:17:00Z">
              <w:r w:rsidDel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CARROCA</w:delText>
              </w:r>
            </w:del>
            <w:ins w:id="206" w:author="Usuario" w:date="2021-08-25T17:17:00Z">
              <w:r w:rsidR="00C5349F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CARROÇA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07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Carroça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 w:rsidP="005129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</w:t>
            </w:r>
            <w:del w:id="208" w:author="Usuario" w:date="2021-08-25T18:48:00Z">
              <w:r w:rsidDel="00512912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VEIC</w:delText>
              </w:r>
            </w:del>
            <w:ins w:id="209" w:author="Usuario" w:date="2021-08-25T18:48:00Z">
              <w:r w:rsidR="00512912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VEÍC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_OUTROS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10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ins w:id="211" w:author="Usuario" w:date="2021-08-26T11:20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 Outros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ST_DOM_EMPLACAMENTO_MUNICI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12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no município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ST_DOM_EMPLACAMENTO_DF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13" w:author="Eliane Lopes de Menezes" w:date="2021-08-27T11:04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no DF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CD3E98" w:rsidTr="00CD3E9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ST_DOM_EMPLACAMENTO_OUTRO_LOCAL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14" w:author="Eliane Lopes de Menezes" w:date="2021-08-27T11:01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em outro Local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E98" w:rsidRDefault="00CD3E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</w:tbl>
    <w:p w:rsidR="00CD3E98" w:rsidRDefault="00CD3E98" w:rsidP="00CD3E98">
      <w:pPr>
        <w:spacing w:after="0" w:line="240" w:lineRule="auto"/>
        <w:jc w:val="both"/>
        <w:rPr>
          <w:rFonts w:ascii="Arial" w:hAnsi="Arial"/>
          <w:sz w:val="20"/>
        </w:rPr>
      </w:pPr>
    </w:p>
    <w:p w:rsidR="00CD3E98" w:rsidRDefault="00CD3E98" w:rsidP="00CD3E98">
      <w:pPr>
        <w:spacing w:after="0" w:line="240" w:lineRule="auto"/>
        <w:jc w:val="both"/>
        <w:rPr>
          <w:rFonts w:ascii="Arial" w:hAnsi="Arial"/>
          <w:sz w:val="20"/>
        </w:rPr>
      </w:pPr>
    </w:p>
    <w:p w:rsidR="00CD3E98" w:rsidRDefault="00CD3E98" w:rsidP="00EE76F6">
      <w:pPr>
        <w:ind w:firstLine="708"/>
        <w:jc w:val="both"/>
      </w:pPr>
    </w:p>
    <w:p w:rsidR="002F366C" w:rsidRDefault="002F366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8C45C8" w:rsidRDefault="008C45C8" w:rsidP="008C45C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>
        <w:rPr>
          <w:rFonts w:ascii="Arial" w:hAnsi="Arial"/>
          <w:sz w:val="20"/>
          <w:vertAlign w:val="subscript"/>
        </w:rPr>
        <w:t>(Continua)</w:t>
      </w:r>
      <w:r>
        <w:rPr>
          <w:rFonts w:ascii="Arial" w:hAnsi="Arial"/>
          <w:sz w:val="20"/>
        </w:rPr>
        <w:t>.</w:t>
      </w:r>
    </w:p>
    <w:p w:rsidR="008C45C8" w:rsidRDefault="008C45C8" w:rsidP="008C45C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8"/>
        <w:gridCol w:w="1345"/>
        <w:gridCol w:w="2102"/>
        <w:gridCol w:w="913"/>
        <w:gridCol w:w="913"/>
        <w:gridCol w:w="4623"/>
      </w:tblGrid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C45C8" w:rsidRDefault="008C45C8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C45C8" w:rsidRDefault="008C45C8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QT_DOM_SER_INTERNET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Internet (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Wifi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ou 3G/4G)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QT_DOM_SER_TV_ASSINATURA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TV por Assinatura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QT_DOM_SER_ASSINATURA_JORNAL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Assinatura de jornais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QT_DOM_SER_ASSINATURA_REVISTA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Assinatura de revistas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QT_DOM_EQ_AQUECEDOR_SOLAR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Placas de energia/aquecedor solar?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15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QT_DOM_EQ_AR</w:t>
            </w:r>
            <w:ins w:id="216" w:author="Eliane Lopes de Menezes" w:date="2021-08-27T11:03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ins w:id="217" w:author="Eliane Lopes de Menezes" w:date="2021-08-27T11:04:00Z">
              <w:r w:rsidR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-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CONDICIONADO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Ar</w:t>
            </w:r>
            <w:ins w:id="218" w:author="Usuario" w:date="2021-08-25T18:50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-</w:t>
              </w:r>
            </w:ins>
            <w:del w:id="219" w:author="Usuario" w:date="2021-08-25T18:50:00Z">
              <w:r w:rsidDel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 xml:space="preserve"> </w:delText>
              </w:r>
            </w:del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condicionados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20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QT_DOM_EQ_CIRCU_VENTILADOR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Circuladores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ar e/ou ventiladores?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21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7C63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</w:t>
            </w:r>
            <w:del w:id="222" w:author="Usuario" w:date="2021-08-25T18:48:00Z">
              <w:r w:rsidDel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FOGAO</w:delText>
              </w:r>
            </w:del>
            <w:ins w:id="223" w:author="Usuario" w:date="2021-08-25T18:48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FOGÃO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Fogões?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24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QT_DOM_EQ_FORNO_MICROONDAS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Fornos micro-ondas?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25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7C63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QT_DOM_EQ_FORNO_</w:t>
            </w:r>
            <w:del w:id="226" w:author="Usuario" w:date="2021-08-25T18:49:00Z">
              <w:r w:rsidDel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ELETRICO</w:delText>
              </w:r>
            </w:del>
            <w:ins w:id="227" w:author="Usuario" w:date="2021-08-25T18:49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ELÉTRICO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Fornos elétricos?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28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QT_DOM_EQ_FREEZER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Freezers?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29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QT_DOM_EQ_GELADEIRA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Geladeiras?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30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</w:t>
              </w:r>
            </w:ins>
            <w:ins w:id="231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r</w:t>
              </w:r>
            </w:ins>
            <w:ins w:id="232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QT_DOM_EQ_IPOD_SIMILARES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Ipod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similares?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</w:t>
            </w:r>
            <w:del w:id="233" w:author="Eliane Lopes de Menezes" w:date="2021-08-27T11:03:00Z">
              <w:r w:rsidDel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MAQ</w:delText>
              </w:r>
            </w:del>
            <w:ins w:id="234" w:author="Eliane Lopes de Menezes" w:date="2021-08-27T11:03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MÁQ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_LAVA_ROUPA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lavar roupa?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35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</w:t>
            </w:r>
            <w:del w:id="236" w:author="Eliane Lopes de Menezes" w:date="2021-08-27T11:03:00Z">
              <w:r w:rsidDel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MAQ</w:delText>
              </w:r>
            </w:del>
            <w:ins w:id="237" w:author="Eliane Lopes de Menezes" w:date="2021-08-27T11:03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MÁQ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_LAVA_LOUCA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lavar louça?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38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</w:t>
            </w:r>
            <w:del w:id="239" w:author="Eliane Lopes de Menezes" w:date="2021-08-27T11:03:00Z">
              <w:r w:rsidDel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MAQ</w:delText>
              </w:r>
            </w:del>
            <w:ins w:id="240" w:author="Eliane Lopes de Menezes" w:date="2021-08-27T11:03:00Z">
              <w:r w:rsidR="00427F9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MÁQ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_FOTO_DIGITAL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 w:rsidP="007C63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Quantas Máquinas de </w:t>
            </w:r>
            <w:del w:id="241" w:author="Usuario" w:date="2021-08-25T18:49:00Z">
              <w:r w:rsidDel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 xml:space="preserve">fotográfica </w:delText>
              </w:r>
            </w:del>
            <w:ins w:id="242" w:author="Usuario" w:date="2021-08-25T18:49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fotografia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digital?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43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QT_DOM_EQ_MICROCOMPUTADO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 w:rsidP="007C63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Microcomputadores/Deskto</w:t>
            </w:r>
            <w:ins w:id="244" w:author="Usuario" w:date="2021-08-25T18:50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</w:t>
              </w:r>
            </w:ins>
            <w:ins w:id="245" w:author="Usuario" w:date="2021-08-25T18:51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?</w:t>
              </w:r>
            </w:ins>
            <w:del w:id="246" w:author="Usuario" w:date="2021-08-25T18:51:00Z">
              <w:r w:rsidDel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p?</w:delText>
              </w:r>
            </w:del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47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QT_DOM_EQ_NOTEBOOK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Notebook/Laptop? 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48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Pr="00274F5A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US" w:eastAsia="pt-BR"/>
              </w:rPr>
            </w:pPr>
            <w:r w:rsidRPr="00274F5A">
              <w:rPr>
                <w:rFonts w:ascii="Arial" w:eastAsia="Times New Roman" w:hAnsi="Arial" w:cs="Arial"/>
                <w:sz w:val="16"/>
                <w:szCs w:val="20"/>
                <w:lang w:val="en-US" w:eastAsia="pt-BR"/>
              </w:rPr>
              <w:t>QT_DOM_EQ_TABLET_IPAD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Tablets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Ipad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49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QT_DOM_EQ_TANQ_</w:t>
            </w:r>
            <w:del w:id="250" w:author="Eliane Lopes de Menezes" w:date="2021-08-27T11:05:00Z">
              <w:r w:rsidDel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ELETRICO</w:delText>
              </w:r>
            </w:del>
            <w:ins w:id="251" w:author="Eliane Lopes de Menezes" w:date="2021-08-27T11:05:00Z">
              <w:r w:rsidR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ELÉTRICO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Tanquinhos elétricos?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52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QT_DOM_EQ_TEL_FIXO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fixos?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</w:t>
            </w:r>
            <w:del w:id="253" w:author="Eliane Lopes de Menezes" w:date="2021-08-27T11:06:00Z">
              <w:r w:rsidDel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</w:delText>
              </w:r>
            </w:del>
            <w:ins w:id="254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QT_DOM_EQ_CEL_PRE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celulares pré-pago?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</w:t>
            </w:r>
            <w:del w:id="255" w:author="Eliane Lopes de Menezes" w:date="2021-08-27T11:06:00Z">
              <w:r w:rsidDel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</w:delText>
              </w:r>
            </w:del>
            <w:ins w:id="256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QT_DOM_EQ_CEL_</w:t>
            </w:r>
            <w:del w:id="257" w:author="Eliane Lopes de Menezes" w:date="2021-08-27T11:05:00Z">
              <w:r w:rsidDel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POS</w:delText>
              </w:r>
            </w:del>
            <w:ins w:id="258" w:author="Eliane Lopes de Menezes" w:date="2021-08-27T11:05:00Z">
              <w:r w:rsidR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PÓS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celulares pós-pago?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</w:t>
            </w:r>
            <w:del w:id="259" w:author="Eliane Lopes de Menezes" w:date="2021-08-27T11:06:00Z">
              <w:r w:rsidDel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</w:delText>
              </w:r>
            </w:del>
            <w:ins w:id="260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lastRenderedPageBreak/>
              <w:t>QT_DOM_EQ_TV_TRADICIONAL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Televisores (tubo)?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</w:t>
            </w:r>
            <w:ins w:id="261" w:author="Eliane Lopes de Menezes" w:date="2021-08-27T11:06:00Z">
              <w:r w:rsidR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QT_DOM_EQ_TV_PLANA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Televisores tela fina/plana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 w:rsidP="00033E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</w:t>
            </w:r>
            <w:del w:id="262" w:author="Eliane Lopes de Menezes" w:date="2021-08-27T11:06:00Z">
              <w:r w:rsidDel="0028602C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</w:delText>
              </w:r>
            </w:del>
            <w:ins w:id="263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QT_DOM_EQ_UMIDIFICADOR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Umidificadores?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Não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quis</w:t>
            </w:r>
            <w:ins w:id="264" w:author="Usuario" w:date="2021-08-26T11:18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seram</w:t>
              </w:r>
            </w:ins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QT_DOM_EMP_MENS_MORA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65" w:author="Eliane Lopes de Menezes" w:date="2021-08-27T11:09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ins w:id="266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 Mensalista morador do domicílio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QT_DOM_EMP_MENS_</w:t>
            </w:r>
            <w:del w:id="267" w:author="Eliane Lopes de Menezes" w:date="2021-08-27T11:10:00Z">
              <w:r w:rsidDel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NAO</w:delText>
              </w:r>
            </w:del>
            <w:ins w:id="268" w:author="Eliane Lopes de Menezes" w:date="2021-08-27T11:10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NÃO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_MORA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69" w:author="Eliane Lopes de Menezes" w:date="2021-08-27T11:09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ins w:id="270" w:author="Usuario" w:date="2021-08-25T18:52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 Mensalista não morador do domicílio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QT_DOM_EMP_DIARISTA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ins w:id="271" w:author="Eliane Lopes de Menezes" w:date="2021-08-27T11:09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.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Diarista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</w:t>
            </w:r>
            <w:del w:id="272" w:author="Eliane Lopes de Menezes" w:date="2021-08-27T11:09:00Z">
              <w:r w:rsidDel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ALIMENTACAO</w:delText>
              </w:r>
            </w:del>
            <w:ins w:id="273" w:author="Eliane Lopes de Menezes" w:date="2021-08-27T11:09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ALIMENTAÇÃO</w:t>
              </w:r>
            </w:ins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C061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Locais de Compras da Família: Alimentação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ins w:id="274" w:author="Usuario" w:date="2021-08-25T18:53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8C45C8" w:rsidTr="008C45C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ST_DOM_COM_ROUPAS_</w:t>
            </w:r>
            <w:del w:id="275" w:author="Eliane Lopes de Menezes" w:date="2021-08-27T11:09:00Z">
              <w:r w:rsidDel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CALCADOS</w:delText>
              </w:r>
            </w:del>
            <w:ins w:id="276" w:author="Eliane Lopes de Menezes" w:date="2021-08-27T11:09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CALÇADOS</w:t>
              </w:r>
            </w:ins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C062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Roupas/calçados (Predominante)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ins w:id="277" w:author="Usuario" w:date="2021-08-25T18:53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8C45C8" w:rsidTr="008C45C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8C45C8" w:rsidTr="008C45C8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</w:t>
            </w:r>
            <w:del w:id="278" w:author="Eliane Lopes de Menezes" w:date="2021-08-27T11:09:00Z">
              <w:r w:rsidDel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ELETRODOMESTICOS</w:delText>
              </w:r>
            </w:del>
            <w:ins w:id="279" w:author="Eliane Lopes de Menezes" w:date="2021-08-27T11:09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ELETRODOMÉSTICOS</w:t>
              </w:r>
            </w:ins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C063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Eletrodomésticos (Predominante)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ins w:id="280" w:author="Usuario" w:date="2021-08-25T18:53:00Z">
              <w:r w:rsidR="007C63BD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8C45C8" w:rsidTr="008C45C8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5C8" w:rsidRDefault="008C45C8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5C8" w:rsidRDefault="008C45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</w:tbl>
    <w:p w:rsidR="008C45C8" w:rsidRDefault="008C45C8" w:rsidP="008C45C8">
      <w:pPr>
        <w:spacing w:after="0" w:line="240" w:lineRule="auto"/>
        <w:jc w:val="both"/>
        <w:rPr>
          <w:rFonts w:ascii="Arial" w:hAnsi="Arial"/>
          <w:sz w:val="20"/>
        </w:rPr>
      </w:pPr>
    </w:p>
    <w:p w:rsidR="008C45C8" w:rsidRDefault="008C45C8" w:rsidP="008C45C8">
      <w:pPr>
        <w:spacing w:after="0" w:line="240" w:lineRule="auto"/>
        <w:jc w:val="both"/>
        <w:rPr>
          <w:rFonts w:ascii="Arial" w:hAnsi="Arial"/>
          <w:sz w:val="20"/>
        </w:rPr>
      </w:pPr>
    </w:p>
    <w:p w:rsidR="008C45C8" w:rsidRDefault="008C45C8" w:rsidP="008C45C8">
      <w:pPr>
        <w:spacing w:after="0" w:line="240" w:lineRule="auto"/>
        <w:jc w:val="both"/>
        <w:rPr>
          <w:rFonts w:ascii="Arial" w:hAnsi="Arial"/>
          <w:sz w:val="20"/>
        </w:rPr>
      </w:pPr>
    </w:p>
    <w:p w:rsidR="002F366C" w:rsidRDefault="002F366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>
        <w:rPr>
          <w:rFonts w:ascii="Arial" w:hAnsi="Arial"/>
          <w:sz w:val="20"/>
          <w:vertAlign w:val="subscript"/>
        </w:rPr>
        <w:t>(Continua)</w:t>
      </w:r>
      <w:r>
        <w:rPr>
          <w:rFonts w:ascii="Arial" w:hAnsi="Arial"/>
          <w:sz w:val="20"/>
        </w:rPr>
        <w:t>.</w:t>
      </w: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6"/>
        <w:gridCol w:w="1555"/>
        <w:gridCol w:w="1632"/>
        <w:gridCol w:w="1048"/>
        <w:gridCol w:w="1048"/>
        <w:gridCol w:w="5405"/>
      </w:tblGrid>
      <w:tr w:rsidR="00651F4E" w:rsidTr="00651F4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651F4E" w:rsidTr="00651F4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ST_DOM_COM_SER_PESSOAIS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C064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Serviços pessoais (Predominante)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 municípios e Regiões Administrativas do DF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ST_DOM_COM_SER_GERAL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C065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Serviços em geral (Predominante)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 municípios e Regiões Administrativas do DF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ST_DOM_COM_CULTURA_LAZER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C066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Cultura e lazer (Predominante)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 municípios e Regiões Administrativas do DF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ST_DOM_EXISTEN_BANCO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C07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Existência de Bancos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Existem vários na região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76640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Não </w:t>
            </w:r>
            <w:del w:id="281" w:author="Usuario" w:date="2021-08-25T18:54:00Z">
              <w:r w:rsidDel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 xml:space="preserve">tem </w:delText>
              </w:r>
            </w:del>
            <w:ins w:id="282" w:author="Usuario" w:date="2021-08-25T18:54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têm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banco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há bancos suficientes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283" w:author="Usuario" w:date="2021-08-25T18:54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284" w:author="Usuario" w:date="2021-08-25T18:54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ST_DOM_SERV_</w:t>
            </w:r>
            <w:del w:id="285" w:author="Eliane Lopes de Menezes" w:date="2021-08-27T11:10:00Z">
              <w:r w:rsidDel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BANCARIOS</w:delText>
              </w:r>
            </w:del>
            <w:ins w:id="286" w:author="Eliane Lopes de Menezes" w:date="2021-08-27T11:10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BANCÁRIOS</w:t>
              </w:r>
            </w:ins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Em relação aos serviços bancários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287" w:author="Usuario" w:date="2021-08-25T18:54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288" w:author="Usuario" w:date="2021-08-25T18:54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Pr="00274F5A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n-US" w:eastAsia="pt-BR"/>
              </w:rPr>
            </w:pPr>
            <w:r w:rsidRPr="00274F5A">
              <w:rPr>
                <w:rFonts w:ascii="Arial" w:eastAsia="Times New Roman" w:hAnsi="Arial" w:cs="Arial"/>
                <w:sz w:val="16"/>
                <w:szCs w:val="20"/>
                <w:lang w:val="en-US" w:eastAsia="pt-BR"/>
              </w:rPr>
              <w:t>ST_DOM_SERV_IMPORT_BANCO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serviço é mais importante para a escolha do seu banco?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289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ST_DOM_RECODAR_BANCO1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C101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primeiro banco que recordar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290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291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292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ST_DOM_RECODAR_BANCO2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C102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segundo banco que recordar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293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294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295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ST_DOM_RECODAR_BANCO3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C103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terceiro banco que recordar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296" w:author="Eliane Lopes de Menezes" w:date="2021-08-27T11:11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297" w:author="Eliane Lopes de Menezes" w:date="2021-08-27T11:11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298" w:author="Eliane Lopes de Menezes" w:date="2021-08-27T11:11:00Z">
              <w:r w:rsidR="00B21C47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ST_DOM_RECODAR_BANCO4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C104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quarto banco que recordar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299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00" w:author="Usuario" w:date="2021-08-25T18:55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 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01" w:author="Usuario" w:date="2021-08-25T18:56:00Z">
              <w:r w:rsidR="0076640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</w:tbl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2F366C" w:rsidRDefault="002F366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Quadro 4: Compatibilização entre as informações de moradores coletadas nos anos de 2017 e 2018 </w:t>
      </w:r>
      <w:r>
        <w:rPr>
          <w:rFonts w:ascii="Arial" w:hAnsi="Arial"/>
          <w:sz w:val="20"/>
          <w:vertAlign w:val="subscript"/>
        </w:rPr>
        <w:t>(Continua)</w:t>
      </w:r>
      <w:r>
        <w:rPr>
          <w:rFonts w:ascii="Arial" w:hAnsi="Arial"/>
          <w:sz w:val="20"/>
        </w:rPr>
        <w:t>.</w:t>
      </w: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0"/>
        <w:gridCol w:w="1754"/>
        <w:gridCol w:w="2773"/>
        <w:gridCol w:w="1093"/>
        <w:gridCol w:w="1048"/>
        <w:gridCol w:w="3496"/>
      </w:tblGrid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2017/2018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NR_DOM_FICHA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</w:t>
            </w:r>
            <w:ins w:id="302" w:author="Usuario" w:date="2021-08-26T11:10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</w:t>
            </w:r>
            <w:r w:rsidR="00ED3F4E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ficha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da ficha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QT_DOM_MORADORES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</w:t>
            </w:r>
            <w:ins w:id="303" w:author="Usuario" w:date="2021-08-26T11:10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</w:t>
            </w:r>
            <w:r w:rsidR="00ED3F4E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Pessoas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. pessoas no domicílio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TP_MOR_COND_UNID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D02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condição do morador no domicílio?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TP_MOR_SEXO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D03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Sexo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TP_MOR_COR_</w:t>
            </w:r>
            <w:del w:id="304" w:author="Usuario" w:date="2021-08-26T11:01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RACA</w:delText>
              </w:r>
            </w:del>
            <w:ins w:id="305" w:author="Usuario" w:date="2021-08-26T11:01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RACA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D04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Cor ou Raça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TP_MOR_COR_</w:t>
            </w:r>
            <w:del w:id="306" w:author="Usuario" w:date="2021-08-26T11:01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RACA</w:delText>
              </w:r>
            </w:del>
            <w:ins w:id="307" w:author="Usuario" w:date="2021-08-26T11:01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RAÇA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D04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Cor ou Raça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08" w:author="Usuario" w:date="2021-08-26T11:03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09" w:author="Usuario" w:date="2021-08-26T11:03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QT_MOR_IDADE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D05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Idade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TP_MOR_RESPON_COMPARTILHADA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D06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Responsabilidade compartilhada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10" w:author="Usuario" w:date="2021-08-26T11:03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TP_MOR_ESTADO_CIVIL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D07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seu Estado Civil?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11" w:author="Usuario" w:date="2021-08-26T11:03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12" w:author="Usuario" w:date="2021-08-26T11:03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</w:t>
            </w:r>
            <w:del w:id="313" w:author="Usuario" w:date="2021-08-26T11:01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RELIGIAO</w:delText>
              </w:r>
            </w:del>
            <w:ins w:id="314" w:author="Usuario" w:date="2021-08-26T11:01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RELIGIÃO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D08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Religião?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TP_MOR_FREQ_</w:t>
            </w:r>
            <w:del w:id="315" w:author="Usuario" w:date="2021-08-26T11:01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RELIGIAO</w:delText>
              </w:r>
            </w:del>
            <w:ins w:id="316" w:author="Usuario" w:date="2021-08-26T11:01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RELIGIÃO</w:t>
              </w:r>
            </w:ins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D09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Frequência Religiosa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17" w:author="Usuario" w:date="2021-08-26T11:03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18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19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TP_MOR_NATURALIDADE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D10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naturalidade? (Unidade da Federação onde nasceu)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TP_MOR_NASCIDO_DF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D11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Para os nascidos no DF, onde a família morava na época do nascimento?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20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21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22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DT_MOR_ANO_CHEGADA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D12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Em que ano chegou ao município?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23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TP_MOR_ORIGEM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D13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 onde veio para o município? (Unidades da Federação)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RZ_MOR_PQ_VEIO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D14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Por que veio?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QT_MOR_TEMPO_</w:t>
            </w:r>
            <w:del w:id="324" w:author="Usuario" w:date="2021-08-26T11:02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MUNICIPIO</w:delText>
              </w:r>
            </w:del>
            <w:ins w:id="325" w:author="Usuario" w:date="2021-08-26T11:02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MUNICÍPIO</w:t>
              </w:r>
            </w:ins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D15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Há quanto tempo mora ininterruptamente no município?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26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27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TP_MOR_ACESSO_INT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D16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Acesso à Internet (Predominante)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28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29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TP_MOR_PLANO_</w:t>
            </w:r>
            <w:del w:id="330" w:author="Usuario" w:date="2021-08-26T11:02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SAUDE</w:delText>
              </w:r>
            </w:del>
            <w:ins w:id="331" w:author="Usuario" w:date="2021-08-26T11:02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SAÚDE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D17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a). tem plano de saúde?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32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/não quis</w:t>
            </w:r>
            <w:ins w:id="333" w:author="Usuario" w:date="2021-08-26T11:04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eram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responder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ST_MOR_HOSPITAL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D18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Utiliza hospital público?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ST_MOR_POSTO_</w:t>
            </w:r>
            <w:del w:id="334" w:author="Usuario" w:date="2021-08-26T11:06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SAUDE</w:delText>
              </w:r>
            </w:del>
            <w:ins w:id="335" w:author="Usuario" w:date="2021-08-26T11:06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SAÚDE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D19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Utiliza posto de saúde?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</w:t>
            </w:r>
            <w:del w:id="336" w:author="Usuario" w:date="2021-08-26T11:02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VIOLENCIA</w:delText>
              </w:r>
            </w:del>
            <w:ins w:id="337" w:author="Usuario" w:date="2021-08-26T11:02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VIOLÊNCIA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D20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tipo violência mais recente que sofreu nos últimos 12 meses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</w:t>
            </w:r>
            <w:del w:id="338" w:author="Usuario" w:date="2021-08-26T11:02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VIOLENCIA</w:delText>
              </w:r>
            </w:del>
            <w:ins w:id="339" w:author="Usuario" w:date="2021-08-26T11:02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VIOLÊNCIA</w:t>
              </w:r>
            </w:ins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D21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da violência?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40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/não </w:t>
            </w:r>
            <w:ins w:id="341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se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lembra</w:t>
            </w:r>
            <w:ins w:id="342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43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TP_MOR_REGISTROU_QUEIXA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D22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Registrou queixa do ocorrido?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Outros</w:t>
            </w:r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44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/não </w:t>
            </w:r>
            <w:ins w:id="345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 xml:space="preserve">se 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lembra</w:t>
            </w:r>
            <w:ins w:id="346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47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lastRenderedPageBreak/>
              <w:t>FQ_MOR_ESCOLA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E01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Frequenta escola ou creche regular?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48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LC_MOR_ESTUDA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E02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estuda?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49" w:author="Usuario" w:date="2021-08-26T11:05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</w:t>
            </w:r>
            <w:del w:id="350" w:author="Usuario" w:date="2021-08-26T11:08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NIVEL</w:delText>
              </w:r>
            </w:del>
            <w:ins w:id="351" w:author="Usuario" w:date="2021-08-26T11:08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NÍVEL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_ESCOLARIDADE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E03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seu nível de escolaridade?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ED3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</w:t>
            </w:r>
            <w:del w:id="352" w:author="Usuario" w:date="2021-08-26T11:08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SERIE</w:delText>
              </w:r>
            </w:del>
            <w:ins w:id="353" w:author="Usuario" w:date="2021-08-26T11:08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SÉRIE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</w:t>
            </w:r>
            <w:del w:id="354" w:author="Usuario" w:date="2021-08-26T11:08:00Z">
              <w:r w:rsidDel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CONCLUIDA</w:delText>
              </w:r>
            </w:del>
            <w:ins w:id="355" w:author="Usuario" w:date="2021-08-26T11:08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CONCLUÍDA</w:t>
              </w:r>
            </w:ins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E04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Série/Ano/Semestre concluído?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56" w:author="Usuario" w:date="2021-08-26T11:07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57" w:author="Usuario" w:date="2021-08-26T11:07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TP_MOR_OUTROS_CURSOS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E05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Atualmente 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está fazendo outro curso?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58" w:author="Usuario" w:date="2021-08-26T11:07:00Z">
              <w:r w:rsidR="00ED3F4E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</w:tbl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651F4E" w:rsidRDefault="00651F4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Quadro 4: Compatibilização entre as informações de moradores coletadas nos anos de 2017 e 2018 </w:t>
      </w:r>
      <w:r>
        <w:rPr>
          <w:rFonts w:ascii="Arial" w:hAnsi="Arial"/>
          <w:sz w:val="20"/>
          <w:vertAlign w:val="subscript"/>
        </w:rPr>
        <w:t>(Continua)</w:t>
      </w:r>
      <w:r>
        <w:rPr>
          <w:rFonts w:ascii="Arial" w:hAnsi="Arial"/>
          <w:sz w:val="20"/>
        </w:rPr>
        <w:t>.</w:t>
      </w:r>
    </w:p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2"/>
        <w:gridCol w:w="1821"/>
        <w:gridCol w:w="2840"/>
        <w:gridCol w:w="1160"/>
        <w:gridCol w:w="1048"/>
        <w:gridCol w:w="3563"/>
      </w:tblGrid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2017/2018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2D0DE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</w:t>
            </w:r>
            <w:del w:id="359" w:author="Usuario" w:date="2021-08-26T11:11:00Z">
              <w:r w:rsidDel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SITUACAO</w:delText>
              </w:r>
            </w:del>
            <w:ins w:id="360" w:author="Usuario" w:date="2021-08-26T11:11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SITUAÇÃO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_ATIVIDADE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E06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situação de atividade?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61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62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ST_MOR_ATV_REMUNERADA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E07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setor da atividade remunerada?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63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2D0DE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</w:t>
            </w:r>
            <w:del w:id="364" w:author="Usuario" w:date="2021-08-26T11:12:00Z">
              <w:r w:rsidDel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OCUPACAO</w:delText>
              </w:r>
            </w:del>
            <w:ins w:id="365" w:author="Usuario" w:date="2021-08-26T11:12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OCUPAÇÃO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E08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posição de ocupação?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66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LC_MOR_TRABALHA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E09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trabalha?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67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TP_MOR_TEMPO_GASTO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E10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tempo 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gasta de casa até o seu trabalho?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68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TP_MOR_MODO_TRANSPORTE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E11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 w:rsidP="002D0DE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Quais modos de transporte 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(a)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utliza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para ir  </w:t>
            </w:r>
            <w:del w:id="369" w:author="Usuario" w:date="2021-08-26T11:12:00Z">
              <w:r w:rsidDel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para o</w:delText>
              </w:r>
            </w:del>
            <w:ins w:id="370" w:author="Usuario" w:date="2021-08-26T11:12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ao</w:t>
              </w:r>
            </w:ins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trabalho?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71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2D0DE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</w:t>
            </w:r>
            <w:del w:id="372" w:author="Usuario" w:date="2021-08-26T11:12:00Z">
              <w:r w:rsidDel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PREVIDENCIA</w:delText>
              </w:r>
            </w:del>
            <w:ins w:id="373" w:author="Usuario" w:date="2021-08-26T11:12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PREVIDÊNCIA</w:t>
              </w:r>
            </w:ins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E14</w:t>
            </w:r>
          </w:p>
        </w:tc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contribui para a Previdência Social Pública (INSS)?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74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  <w:ins w:id="375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  <w:ins w:id="376" w:author="Usuario" w:date="2021-08-26T11:13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m</w:t>
              </w:r>
            </w:ins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 w:rsidP="002D0DE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LC_MOR_SER_</w:t>
            </w:r>
            <w:del w:id="377" w:author="Usuario" w:date="2021-08-26T11:12:00Z">
              <w:r w:rsidDel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delText>BANCARIOS</w:delText>
              </w:r>
            </w:del>
            <w:ins w:id="378" w:author="Usuario" w:date="2021-08-26T11:12:00Z">
              <w:r w:rsidR="002D0DE0">
                <w:rPr>
                  <w:rFonts w:ascii="Arial" w:eastAsia="Times New Roman" w:hAnsi="Arial" w:cs="Arial"/>
                  <w:sz w:val="16"/>
                  <w:szCs w:val="20"/>
                  <w:lang w:eastAsia="pt-BR"/>
                </w:rPr>
                <w:t>BANCÁRIOS</w:t>
              </w:r>
            </w:ins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E15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utiliza os serviços bancários?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VL_MOR_RENDIMENTOS_BRUTOS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E12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recebeu no mês passado do Trabalho Principal (em R$, sem centavos)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teve rendimento no mês de referência</w:t>
            </w:r>
          </w:p>
        </w:tc>
      </w:tr>
      <w:tr w:rsidR="00651F4E" w:rsidTr="00651F4E">
        <w:trPr>
          <w:trHeight w:val="20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VL_MOR_OUTROS_RENDIMENTOS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E13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recebeu no mês passado dos outros Rendimentos (em R$, sem centavos)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00"/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1F4E" w:rsidRDefault="00651F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teve rendimento no mês de referência</w:t>
            </w:r>
          </w:p>
        </w:tc>
      </w:tr>
    </w:tbl>
    <w:p w:rsidR="00651F4E" w:rsidRDefault="00651F4E" w:rsidP="00651F4E">
      <w:pPr>
        <w:spacing w:after="0" w:line="240" w:lineRule="auto"/>
        <w:jc w:val="both"/>
        <w:rPr>
          <w:rFonts w:ascii="Arial" w:hAnsi="Arial"/>
          <w:sz w:val="20"/>
        </w:rPr>
      </w:pPr>
    </w:p>
    <w:p w:rsidR="00190AC5" w:rsidRDefault="00190AC5">
      <w:pPr>
        <w:ind w:firstLine="708"/>
        <w:jc w:val="both"/>
      </w:pPr>
    </w:p>
    <w:sectPr w:rsidR="00190AC5" w:rsidSect="00274F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2A" w:rsidRDefault="00EE6C2A" w:rsidP="00D23469">
      <w:pPr>
        <w:spacing w:after="0" w:line="240" w:lineRule="auto"/>
      </w:pPr>
      <w:r>
        <w:separator/>
      </w:r>
    </w:p>
  </w:endnote>
  <w:endnote w:type="continuationSeparator" w:id="0">
    <w:p w:rsidR="00EE6C2A" w:rsidRDefault="00EE6C2A" w:rsidP="00D2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2A" w:rsidRDefault="00EE6C2A" w:rsidP="00D23469">
      <w:pPr>
        <w:spacing w:after="0" w:line="240" w:lineRule="auto"/>
      </w:pPr>
      <w:r>
        <w:separator/>
      </w:r>
    </w:p>
  </w:footnote>
  <w:footnote w:type="continuationSeparator" w:id="0">
    <w:p w:rsidR="00EE6C2A" w:rsidRDefault="00EE6C2A" w:rsidP="00D23469">
      <w:pPr>
        <w:spacing w:after="0" w:line="240" w:lineRule="auto"/>
      </w:pPr>
      <w:r>
        <w:continuationSeparator/>
      </w:r>
    </w:p>
  </w:footnote>
  <w:footnote w:id="1">
    <w:p w:rsidR="002D0DE0" w:rsidRDefault="002D0DE0" w:rsidP="003B443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Conforme a Nota Técnica Nº 01/2014, a PMB é formada pelo arranjo territorial que engloba os 12 municípios goianos da </w:t>
      </w:r>
      <w:ins w:id="6" w:author="Usuario" w:date="2021-08-25T14:03:00Z">
        <w:r>
          <w:t>Área Metropolitana de Bras</w:t>
        </w:r>
      </w:ins>
      <w:ins w:id="7" w:author="Usuario" w:date="2021-08-25T14:04:00Z">
        <w:r>
          <w:t>ília (</w:t>
        </w:r>
      </w:ins>
      <w:r>
        <w:t>AMB</w:t>
      </w:r>
      <w:ins w:id="8" w:author="Usuario" w:date="2021-08-25T14:04:00Z">
        <w:r>
          <w:t>)</w:t>
        </w:r>
      </w:ins>
      <w:r>
        <w:t xml:space="preserve">. Disponível em </w:t>
      </w:r>
      <w:r w:rsidRPr="00942401">
        <w:t>http://www.codeplan.df.gov.br/wp-content/uploads/2018/03/NT-N%C2%BA-01-2014-Delimita%C3%A7%C3%A3o-do-Espa%C3%A7o-Metropolitando-de-Bras%C3%ADlia-%C3%81rea-Metropolitanda-de-Bras%C3%ADlia.pdf</w:t>
      </w:r>
      <w:r>
        <w:t>.</w:t>
      </w:r>
    </w:p>
  </w:footnote>
  <w:footnote w:id="2">
    <w:p w:rsidR="005A3760" w:rsidRDefault="005A3760" w:rsidP="005A3760">
      <w:pPr>
        <w:pStyle w:val="Textodenotaderodap"/>
        <w:rPr>
          <w:ins w:id="14" w:author="Luiz Rubens Camara de Araujo" w:date="2021-08-31T09:50:00Z"/>
        </w:rPr>
      </w:pPr>
      <w:ins w:id="15" w:author="Luiz Rubens Camara de Araujo" w:date="2021-08-31T09:50:00Z">
        <w:r>
          <w:rPr>
            <w:rStyle w:val="Refdenotaderodap"/>
          </w:rPr>
          <w:footnoteRef/>
        </w:r>
        <w:r>
          <w:t xml:space="preserve"> Em razão de </w:t>
        </w:r>
        <w:r w:rsidRPr="002530B7">
          <w:t>um acordo com a prefeitura d</w:t>
        </w:r>
        <w:r>
          <w:t>o Município</w:t>
        </w:r>
        <w:r w:rsidRPr="002530B7">
          <w:t xml:space="preserve"> Cidade Ocidental, e por questões logísticas, a coleta des</w:t>
        </w:r>
        <w:r>
          <w:t>se</w:t>
        </w:r>
        <w:r w:rsidRPr="002530B7">
          <w:t xml:space="preserve"> </w:t>
        </w:r>
        <w:r>
          <w:t>município</w:t>
        </w:r>
        <w:r w:rsidRPr="002530B7">
          <w:t xml:space="preserve"> foi realizad</w:t>
        </w:r>
        <w:r>
          <w:t>a</w:t>
        </w:r>
        <w:r w:rsidRPr="002530B7">
          <w:t xml:space="preserve"> em dezembro de 2016</w:t>
        </w:r>
        <w:r>
          <w:t>.</w:t>
        </w:r>
      </w:ins>
    </w:p>
  </w:footnote>
  <w:footnote w:id="3">
    <w:p w:rsidR="002D0DE0" w:rsidRDefault="002D0DE0" w:rsidP="00841F49">
      <w:pPr>
        <w:pStyle w:val="Textodenotaderodap"/>
        <w:jc w:val="both"/>
      </w:pPr>
      <w:r>
        <w:rPr>
          <w:rStyle w:val="Refdenotaderodap"/>
        </w:rPr>
        <w:footnoteRef/>
      </w:r>
      <w:r w:rsidRPr="00841F49">
        <w:t xml:space="preserve">Freire, F. H. M. de A.; Gonzaga, M. R.; Gomes, M. M. F. (2019). Projeções populacionais por sexo e idade para pequenas áreas no Brasil. RELAP - Revista </w:t>
      </w:r>
      <w:proofErr w:type="spellStart"/>
      <w:r w:rsidRPr="00841F49">
        <w:t>Latinoamericana</w:t>
      </w:r>
      <w:proofErr w:type="spellEnd"/>
      <w:r w:rsidRPr="00841F49">
        <w:t xml:space="preserve"> de </w:t>
      </w:r>
      <w:proofErr w:type="spellStart"/>
      <w:r w:rsidRPr="00841F49">
        <w:t>Población</w:t>
      </w:r>
      <w:proofErr w:type="spellEnd"/>
      <w:r w:rsidRPr="00841F49">
        <w:t xml:space="preserve"> Vol. 14 - Número 26: 124-149 http://doi.org/10.31406/relap2020.v14.i1.n26.6 ISSN 2393-6401.</w:t>
      </w:r>
      <w:r>
        <w:t xml:space="preserve"> </w:t>
      </w:r>
      <w:r w:rsidRPr="003740E5">
        <w:t>Utilizou-se a projeção de populacional de 20</w:t>
      </w:r>
      <w:r>
        <w:t>18</w:t>
      </w:r>
      <w:del w:id="64" w:author="Usuario" w:date="2021-08-25T14:11:00Z">
        <w:r w:rsidRPr="009059DD" w:rsidDel="00E64A06">
          <w:delText>,</w:delText>
        </w:r>
      </w:del>
      <w:r w:rsidRPr="009059DD">
        <w:t xml:space="preserve"> segundo localidades pesquisadas.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DE0" w:rsidRPr="00D23469" w:rsidRDefault="002D0DE0" w:rsidP="00D23469">
    <w:pPr>
      <w:pStyle w:val="Cabealho"/>
      <w:jc w:val="center"/>
      <w:rPr>
        <w:b/>
      </w:rPr>
    </w:pPr>
    <w:r w:rsidRPr="00D23469">
      <w:rPr>
        <w:b/>
      </w:rPr>
      <w:t>Pesquisa Metropolitana por A</w:t>
    </w:r>
    <w:r>
      <w:rPr>
        <w:b/>
      </w:rPr>
      <w:t>mostra de Domicílios – PMAD 2017 e 2018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z Rubens Camara de Araujo">
    <w15:presenceInfo w15:providerId="AD" w15:userId="S-1-5-21-1954541557-2004492149-2732984129-1773"/>
  </w15:person>
  <w15:person w15:author="Eliane Lopes de Menezes">
    <w15:presenceInfo w15:providerId="None" w15:userId="Eliane Lopes de Menez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pt-BR" w:vendorID="64" w:dllVersion="131078" w:nlCheck="1" w:checkStyle="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64"/>
    <w:rsid w:val="00007073"/>
    <w:rsid w:val="00021926"/>
    <w:rsid w:val="00033E15"/>
    <w:rsid w:val="000478F4"/>
    <w:rsid w:val="00051F72"/>
    <w:rsid w:val="0005288C"/>
    <w:rsid w:val="000534DA"/>
    <w:rsid w:val="00061B56"/>
    <w:rsid w:val="000643FF"/>
    <w:rsid w:val="0008193A"/>
    <w:rsid w:val="00093FD5"/>
    <w:rsid w:val="000B08A8"/>
    <w:rsid w:val="000C4099"/>
    <w:rsid w:val="000D70DF"/>
    <w:rsid w:val="000E0E94"/>
    <w:rsid w:val="000E3793"/>
    <w:rsid w:val="000E4B94"/>
    <w:rsid w:val="000F00EA"/>
    <w:rsid w:val="000F75F6"/>
    <w:rsid w:val="00104CC4"/>
    <w:rsid w:val="001145D2"/>
    <w:rsid w:val="00117780"/>
    <w:rsid w:val="00123281"/>
    <w:rsid w:val="00124CCF"/>
    <w:rsid w:val="0013398F"/>
    <w:rsid w:val="001529BF"/>
    <w:rsid w:val="001639B0"/>
    <w:rsid w:val="00164687"/>
    <w:rsid w:val="00187266"/>
    <w:rsid w:val="00190AC5"/>
    <w:rsid w:val="00192E98"/>
    <w:rsid w:val="00193393"/>
    <w:rsid w:val="00194F3B"/>
    <w:rsid w:val="001A4B7C"/>
    <w:rsid w:val="001A5006"/>
    <w:rsid w:val="001B0BEA"/>
    <w:rsid w:val="001B517A"/>
    <w:rsid w:val="001B5BB0"/>
    <w:rsid w:val="001C0F82"/>
    <w:rsid w:val="001C601F"/>
    <w:rsid w:val="001D3173"/>
    <w:rsid w:val="001E3691"/>
    <w:rsid w:val="001E4462"/>
    <w:rsid w:val="001E469A"/>
    <w:rsid w:val="001F0B10"/>
    <w:rsid w:val="001F6B2C"/>
    <w:rsid w:val="00213856"/>
    <w:rsid w:val="00222F98"/>
    <w:rsid w:val="00242A11"/>
    <w:rsid w:val="00255B70"/>
    <w:rsid w:val="00270530"/>
    <w:rsid w:val="00274F5A"/>
    <w:rsid w:val="0028602C"/>
    <w:rsid w:val="002A0F38"/>
    <w:rsid w:val="002A2830"/>
    <w:rsid w:val="002A4DDF"/>
    <w:rsid w:val="002A598A"/>
    <w:rsid w:val="002D0DE0"/>
    <w:rsid w:val="002D444E"/>
    <w:rsid w:val="002F366C"/>
    <w:rsid w:val="00307181"/>
    <w:rsid w:val="003106DC"/>
    <w:rsid w:val="00332DF0"/>
    <w:rsid w:val="00333081"/>
    <w:rsid w:val="003557F6"/>
    <w:rsid w:val="003578C4"/>
    <w:rsid w:val="003607C3"/>
    <w:rsid w:val="00366683"/>
    <w:rsid w:val="0036715F"/>
    <w:rsid w:val="00371EDC"/>
    <w:rsid w:val="003740E5"/>
    <w:rsid w:val="00382AA5"/>
    <w:rsid w:val="00386000"/>
    <w:rsid w:val="003B443C"/>
    <w:rsid w:val="003D5A7D"/>
    <w:rsid w:val="003E1D53"/>
    <w:rsid w:val="00414255"/>
    <w:rsid w:val="004169DA"/>
    <w:rsid w:val="004252D4"/>
    <w:rsid w:val="00427F9D"/>
    <w:rsid w:val="00431248"/>
    <w:rsid w:val="00467650"/>
    <w:rsid w:val="00472189"/>
    <w:rsid w:val="004741DF"/>
    <w:rsid w:val="00492263"/>
    <w:rsid w:val="004B3CDB"/>
    <w:rsid w:val="004C2A75"/>
    <w:rsid w:val="004C5175"/>
    <w:rsid w:val="004F5D08"/>
    <w:rsid w:val="0050117D"/>
    <w:rsid w:val="00503E4A"/>
    <w:rsid w:val="00512912"/>
    <w:rsid w:val="00530929"/>
    <w:rsid w:val="005369DD"/>
    <w:rsid w:val="00540984"/>
    <w:rsid w:val="00550075"/>
    <w:rsid w:val="00557B1F"/>
    <w:rsid w:val="00561FD2"/>
    <w:rsid w:val="00563664"/>
    <w:rsid w:val="005722CD"/>
    <w:rsid w:val="00584243"/>
    <w:rsid w:val="00590763"/>
    <w:rsid w:val="005951B4"/>
    <w:rsid w:val="0059546C"/>
    <w:rsid w:val="005A3760"/>
    <w:rsid w:val="005B5165"/>
    <w:rsid w:val="005D531C"/>
    <w:rsid w:val="005E7352"/>
    <w:rsid w:val="005E7BA1"/>
    <w:rsid w:val="005F3369"/>
    <w:rsid w:val="006000F9"/>
    <w:rsid w:val="0060715B"/>
    <w:rsid w:val="00612A5E"/>
    <w:rsid w:val="00622C8E"/>
    <w:rsid w:val="0062413C"/>
    <w:rsid w:val="00632C50"/>
    <w:rsid w:val="0063309B"/>
    <w:rsid w:val="0063423C"/>
    <w:rsid w:val="0063657D"/>
    <w:rsid w:val="00640458"/>
    <w:rsid w:val="00651F4E"/>
    <w:rsid w:val="00686E01"/>
    <w:rsid w:val="00695B4E"/>
    <w:rsid w:val="006A663A"/>
    <w:rsid w:val="006B559D"/>
    <w:rsid w:val="006C320F"/>
    <w:rsid w:val="006C3AEC"/>
    <w:rsid w:val="006D01AD"/>
    <w:rsid w:val="006D2708"/>
    <w:rsid w:val="006E15DE"/>
    <w:rsid w:val="007010C2"/>
    <w:rsid w:val="007047A6"/>
    <w:rsid w:val="00711257"/>
    <w:rsid w:val="00742420"/>
    <w:rsid w:val="00755D04"/>
    <w:rsid w:val="0076137D"/>
    <w:rsid w:val="007625BD"/>
    <w:rsid w:val="00766400"/>
    <w:rsid w:val="0078190E"/>
    <w:rsid w:val="00783DDE"/>
    <w:rsid w:val="00792C19"/>
    <w:rsid w:val="007A1319"/>
    <w:rsid w:val="007A4272"/>
    <w:rsid w:val="007A4D7F"/>
    <w:rsid w:val="007C63BD"/>
    <w:rsid w:val="007D75DF"/>
    <w:rsid w:val="007E1A65"/>
    <w:rsid w:val="007E70B8"/>
    <w:rsid w:val="007F50BB"/>
    <w:rsid w:val="007F6912"/>
    <w:rsid w:val="007F73E0"/>
    <w:rsid w:val="007F7CC0"/>
    <w:rsid w:val="00804EA7"/>
    <w:rsid w:val="008244B6"/>
    <w:rsid w:val="00841F49"/>
    <w:rsid w:val="00846F64"/>
    <w:rsid w:val="00847861"/>
    <w:rsid w:val="00853A1A"/>
    <w:rsid w:val="008714E3"/>
    <w:rsid w:val="00871803"/>
    <w:rsid w:val="0087669D"/>
    <w:rsid w:val="008941BB"/>
    <w:rsid w:val="00897A31"/>
    <w:rsid w:val="008A6E77"/>
    <w:rsid w:val="008B1FBB"/>
    <w:rsid w:val="008B3CD9"/>
    <w:rsid w:val="008B61EB"/>
    <w:rsid w:val="008C45C8"/>
    <w:rsid w:val="008D1D2E"/>
    <w:rsid w:val="008E417B"/>
    <w:rsid w:val="008F5FA5"/>
    <w:rsid w:val="00902F47"/>
    <w:rsid w:val="009059DD"/>
    <w:rsid w:val="009164F4"/>
    <w:rsid w:val="009325F3"/>
    <w:rsid w:val="00942401"/>
    <w:rsid w:val="0096453E"/>
    <w:rsid w:val="009711C3"/>
    <w:rsid w:val="00973250"/>
    <w:rsid w:val="00984E6A"/>
    <w:rsid w:val="009912FF"/>
    <w:rsid w:val="009A5E1C"/>
    <w:rsid w:val="009B2203"/>
    <w:rsid w:val="009D21BD"/>
    <w:rsid w:val="009D328A"/>
    <w:rsid w:val="009E4AF1"/>
    <w:rsid w:val="009E4EDC"/>
    <w:rsid w:val="009E6305"/>
    <w:rsid w:val="009F2CB1"/>
    <w:rsid w:val="00A03DAC"/>
    <w:rsid w:val="00A10519"/>
    <w:rsid w:val="00A1157E"/>
    <w:rsid w:val="00A13C27"/>
    <w:rsid w:val="00A236D3"/>
    <w:rsid w:val="00A319B4"/>
    <w:rsid w:val="00A3486A"/>
    <w:rsid w:val="00A34FC7"/>
    <w:rsid w:val="00A36D2C"/>
    <w:rsid w:val="00A7528C"/>
    <w:rsid w:val="00A75301"/>
    <w:rsid w:val="00A81DBA"/>
    <w:rsid w:val="00A8315B"/>
    <w:rsid w:val="00A84245"/>
    <w:rsid w:val="00AA2643"/>
    <w:rsid w:val="00AB61D5"/>
    <w:rsid w:val="00AB70FB"/>
    <w:rsid w:val="00AC7E54"/>
    <w:rsid w:val="00AD6041"/>
    <w:rsid w:val="00B019D5"/>
    <w:rsid w:val="00B04E71"/>
    <w:rsid w:val="00B1334B"/>
    <w:rsid w:val="00B20533"/>
    <w:rsid w:val="00B21C47"/>
    <w:rsid w:val="00B31357"/>
    <w:rsid w:val="00B41E7D"/>
    <w:rsid w:val="00B44C35"/>
    <w:rsid w:val="00B478D7"/>
    <w:rsid w:val="00B47F38"/>
    <w:rsid w:val="00B73922"/>
    <w:rsid w:val="00B74FDB"/>
    <w:rsid w:val="00BA15D3"/>
    <w:rsid w:val="00BA76C3"/>
    <w:rsid w:val="00BB0232"/>
    <w:rsid w:val="00BB70A8"/>
    <w:rsid w:val="00BD5688"/>
    <w:rsid w:val="00BE3A5F"/>
    <w:rsid w:val="00C0403A"/>
    <w:rsid w:val="00C07CED"/>
    <w:rsid w:val="00C07E30"/>
    <w:rsid w:val="00C179A3"/>
    <w:rsid w:val="00C519D6"/>
    <w:rsid w:val="00C52AD2"/>
    <w:rsid w:val="00C5349F"/>
    <w:rsid w:val="00C5686C"/>
    <w:rsid w:val="00C57E51"/>
    <w:rsid w:val="00C76CA3"/>
    <w:rsid w:val="00C82ECD"/>
    <w:rsid w:val="00C9033A"/>
    <w:rsid w:val="00CA1866"/>
    <w:rsid w:val="00CB0E35"/>
    <w:rsid w:val="00CB4F81"/>
    <w:rsid w:val="00CB706C"/>
    <w:rsid w:val="00CC1FEF"/>
    <w:rsid w:val="00CD3E98"/>
    <w:rsid w:val="00CD6BEC"/>
    <w:rsid w:val="00CE0FBC"/>
    <w:rsid w:val="00CE6CE8"/>
    <w:rsid w:val="00CF2A91"/>
    <w:rsid w:val="00D05061"/>
    <w:rsid w:val="00D078EB"/>
    <w:rsid w:val="00D23469"/>
    <w:rsid w:val="00D42E18"/>
    <w:rsid w:val="00D47ACC"/>
    <w:rsid w:val="00D5282E"/>
    <w:rsid w:val="00D63AD7"/>
    <w:rsid w:val="00D65BC1"/>
    <w:rsid w:val="00D80246"/>
    <w:rsid w:val="00D9096F"/>
    <w:rsid w:val="00D967E0"/>
    <w:rsid w:val="00DA4AA3"/>
    <w:rsid w:val="00DB1EEF"/>
    <w:rsid w:val="00DB5CEA"/>
    <w:rsid w:val="00DB5E50"/>
    <w:rsid w:val="00DC4C49"/>
    <w:rsid w:val="00DC6D3D"/>
    <w:rsid w:val="00E07A54"/>
    <w:rsid w:val="00E322F7"/>
    <w:rsid w:val="00E3391C"/>
    <w:rsid w:val="00E40894"/>
    <w:rsid w:val="00E41ECC"/>
    <w:rsid w:val="00E4599B"/>
    <w:rsid w:val="00E6310A"/>
    <w:rsid w:val="00E64A06"/>
    <w:rsid w:val="00E876B7"/>
    <w:rsid w:val="00E92EA5"/>
    <w:rsid w:val="00EC3CD9"/>
    <w:rsid w:val="00ED07F6"/>
    <w:rsid w:val="00ED3F4E"/>
    <w:rsid w:val="00EE3E1D"/>
    <w:rsid w:val="00EE6C2A"/>
    <w:rsid w:val="00EE76F6"/>
    <w:rsid w:val="00EF767B"/>
    <w:rsid w:val="00F11F42"/>
    <w:rsid w:val="00F14BDA"/>
    <w:rsid w:val="00F257FA"/>
    <w:rsid w:val="00F421F8"/>
    <w:rsid w:val="00F51021"/>
    <w:rsid w:val="00F5273B"/>
    <w:rsid w:val="00F62B6C"/>
    <w:rsid w:val="00F65D9F"/>
    <w:rsid w:val="00F674D3"/>
    <w:rsid w:val="00F755F4"/>
    <w:rsid w:val="00F95A29"/>
    <w:rsid w:val="00F97BC4"/>
    <w:rsid w:val="00FA18EE"/>
    <w:rsid w:val="00FA7061"/>
    <w:rsid w:val="00FB4588"/>
    <w:rsid w:val="00FB5605"/>
    <w:rsid w:val="00FC0434"/>
    <w:rsid w:val="00FC1E6D"/>
    <w:rsid w:val="00FC7F4F"/>
    <w:rsid w:val="00FD4C75"/>
    <w:rsid w:val="00FF0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EA95B-86A0-4423-B2D8-E4D9B10B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4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3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469"/>
  </w:style>
  <w:style w:type="paragraph" w:styleId="Rodap">
    <w:name w:val="footer"/>
    <w:basedOn w:val="Normal"/>
    <w:link w:val="RodapChar"/>
    <w:uiPriority w:val="99"/>
    <w:unhideWhenUsed/>
    <w:rsid w:val="00D23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469"/>
  </w:style>
  <w:style w:type="paragraph" w:styleId="Corpodetexto">
    <w:name w:val="Body Text"/>
    <w:basedOn w:val="Normal"/>
    <w:link w:val="CorpodetextoChar"/>
    <w:rsid w:val="00D9096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9096F"/>
    <w:rPr>
      <w:rFonts w:ascii="Arial" w:eastAsia="Times New Roman" w:hAnsi="Arial" w:cs="Arial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9096F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F14B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4B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4B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4B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4BD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4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BDA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14BDA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6241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241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413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2413C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2413C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4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0258E-75FE-4CA2-88DB-52C04475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3045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Carlos da Costa Silva</dc:creator>
  <cp:lastModifiedBy>Luiz Rubens Camara de Araujo</cp:lastModifiedBy>
  <cp:revision>2</cp:revision>
  <cp:lastPrinted>2020-02-12T13:28:00Z</cp:lastPrinted>
  <dcterms:created xsi:type="dcterms:W3CDTF">2021-08-31T12:51:00Z</dcterms:created>
  <dcterms:modified xsi:type="dcterms:W3CDTF">2021-08-31T12:51:00Z</dcterms:modified>
</cp:coreProperties>
</file>